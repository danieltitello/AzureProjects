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5455D" w14:textId="772305A1" w:rsidR="00127F12" w:rsidRPr="001211BA" w:rsidRDefault="00127F12" w:rsidP="001211BA">
      <w:pPr>
        <w:jc w:val="both"/>
        <w:rPr>
          <w:lang w:val="en-GB"/>
        </w:rPr>
      </w:pPr>
    </w:p>
    <w:p w14:paraId="53132068" w14:textId="615C1FAC" w:rsidR="00127F12" w:rsidRPr="001211BA" w:rsidRDefault="00127F12" w:rsidP="001211BA">
      <w:pPr>
        <w:jc w:val="center"/>
        <w:rPr>
          <w:lang w:val="en-GB"/>
        </w:rPr>
      </w:pPr>
      <w:r w:rsidRPr="001211BA">
        <w:rPr>
          <w:noProof/>
          <w:lang w:val="en-GB"/>
        </w:rPr>
        <w:drawing>
          <wp:inline distT="0" distB="0" distL="0" distR="0" wp14:anchorId="0B7CF016" wp14:editId="05964974">
            <wp:extent cx="2344100" cy="1648046"/>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091" cy="1650852"/>
                    </a:xfrm>
                    <a:prstGeom prst="rect">
                      <a:avLst/>
                    </a:prstGeom>
                    <a:noFill/>
                    <a:ln>
                      <a:noFill/>
                    </a:ln>
                  </pic:spPr>
                </pic:pic>
              </a:graphicData>
            </a:graphic>
          </wp:inline>
        </w:drawing>
      </w:r>
    </w:p>
    <w:p w14:paraId="159BF3A4" w14:textId="77777777" w:rsidR="00127F12" w:rsidRPr="001211BA" w:rsidRDefault="00127F12" w:rsidP="001211BA">
      <w:pPr>
        <w:jc w:val="center"/>
        <w:rPr>
          <w:lang w:val="en-GB"/>
        </w:rPr>
      </w:pPr>
    </w:p>
    <w:p w14:paraId="187C7391" w14:textId="796A470E" w:rsidR="00127F12" w:rsidRPr="001211BA" w:rsidRDefault="00127F12" w:rsidP="001211BA">
      <w:pPr>
        <w:jc w:val="center"/>
        <w:rPr>
          <w:lang w:val="en-GB"/>
        </w:rPr>
      </w:pPr>
    </w:p>
    <w:p w14:paraId="7D34EBED" w14:textId="718C9DD6" w:rsidR="00127F12" w:rsidRPr="001211BA" w:rsidRDefault="00127F12" w:rsidP="001211BA">
      <w:pPr>
        <w:jc w:val="center"/>
        <w:rPr>
          <w:lang w:val="en-GB"/>
        </w:rPr>
      </w:pPr>
    </w:p>
    <w:p w14:paraId="6F619FAF" w14:textId="37E17770" w:rsidR="009072AC" w:rsidRPr="001211BA" w:rsidRDefault="009072AC" w:rsidP="001211BA">
      <w:pPr>
        <w:jc w:val="center"/>
        <w:rPr>
          <w:b/>
          <w:bCs/>
          <w:sz w:val="44"/>
          <w:szCs w:val="44"/>
          <w:lang w:val="en-GB"/>
        </w:rPr>
      </w:pPr>
      <w:r w:rsidRPr="001211BA">
        <w:rPr>
          <w:b/>
          <w:bCs/>
          <w:sz w:val="44"/>
          <w:szCs w:val="44"/>
          <w:lang w:val="en-GB"/>
        </w:rPr>
        <w:t>B8IT122 Team 2</w:t>
      </w:r>
    </w:p>
    <w:p w14:paraId="6F8AAB40" w14:textId="77777777" w:rsidR="009072AC" w:rsidRPr="001211BA" w:rsidRDefault="009072AC" w:rsidP="001211BA">
      <w:pPr>
        <w:jc w:val="center"/>
        <w:rPr>
          <w:b/>
          <w:bCs/>
          <w:sz w:val="44"/>
          <w:szCs w:val="44"/>
          <w:lang w:val="en-GB"/>
        </w:rPr>
      </w:pPr>
    </w:p>
    <w:p w14:paraId="4316624D" w14:textId="5FAFCAB8" w:rsidR="009072AC" w:rsidRPr="001211BA" w:rsidRDefault="009072AC" w:rsidP="001211BA">
      <w:pPr>
        <w:jc w:val="center"/>
        <w:rPr>
          <w:b/>
          <w:bCs/>
          <w:i/>
          <w:iCs/>
          <w:sz w:val="44"/>
          <w:szCs w:val="44"/>
          <w:lang w:val="en-GB"/>
        </w:rPr>
      </w:pPr>
      <w:r w:rsidRPr="001211BA">
        <w:rPr>
          <w:b/>
          <w:bCs/>
          <w:i/>
          <w:iCs/>
          <w:sz w:val="44"/>
          <w:szCs w:val="44"/>
          <w:lang w:val="en-GB"/>
        </w:rPr>
        <w:t>Continuous Integration</w:t>
      </w:r>
    </w:p>
    <w:p w14:paraId="53DF88DA" w14:textId="4191FB0C" w:rsidR="009072AC" w:rsidRPr="001211BA" w:rsidRDefault="009072AC" w:rsidP="001211BA">
      <w:pPr>
        <w:jc w:val="center"/>
        <w:rPr>
          <w:b/>
          <w:bCs/>
          <w:i/>
          <w:iCs/>
          <w:sz w:val="44"/>
          <w:szCs w:val="44"/>
          <w:lang w:val="en-GB"/>
        </w:rPr>
      </w:pPr>
    </w:p>
    <w:p w14:paraId="1858CBC3" w14:textId="7600D62C" w:rsidR="009072AC" w:rsidRPr="001211BA" w:rsidRDefault="009072AC" w:rsidP="001211BA">
      <w:pPr>
        <w:jc w:val="center"/>
        <w:rPr>
          <w:b/>
          <w:bCs/>
          <w:i/>
          <w:iCs/>
          <w:sz w:val="44"/>
          <w:szCs w:val="44"/>
          <w:lang w:val="en-GB"/>
        </w:rPr>
      </w:pPr>
      <w:r w:rsidRPr="001211BA">
        <w:rPr>
          <w:b/>
          <w:bCs/>
          <w:i/>
          <w:iCs/>
          <w:sz w:val="44"/>
          <w:szCs w:val="44"/>
          <w:lang w:val="en-GB"/>
        </w:rPr>
        <w:t>Cloud Infrastructure and Virilisation</w:t>
      </w:r>
    </w:p>
    <w:p w14:paraId="4C90F0DD" w14:textId="6F752041" w:rsidR="009072AC" w:rsidRPr="001211BA" w:rsidRDefault="009072AC" w:rsidP="001211BA">
      <w:pPr>
        <w:jc w:val="center"/>
        <w:rPr>
          <w:lang w:val="en-GB"/>
        </w:rPr>
      </w:pPr>
    </w:p>
    <w:p w14:paraId="7B6352DF" w14:textId="608A50C9" w:rsidR="009072AC" w:rsidRPr="001211BA" w:rsidRDefault="009072AC" w:rsidP="001211BA">
      <w:pPr>
        <w:jc w:val="center"/>
        <w:rPr>
          <w:lang w:val="en-GB"/>
        </w:rPr>
      </w:pPr>
      <w:r w:rsidRPr="001211BA">
        <w:rPr>
          <w:lang w:val="en-GB"/>
        </w:rPr>
        <w:t xml:space="preserve">Document Version </w:t>
      </w:r>
      <w:proofErr w:type="gramStart"/>
      <w:r w:rsidRPr="001211BA">
        <w:rPr>
          <w:lang w:val="en-GB"/>
        </w:rPr>
        <w:t>No.v</w:t>
      </w:r>
      <w:proofErr w:type="gramEnd"/>
      <w:r w:rsidRPr="001211BA">
        <w:rPr>
          <w:lang w:val="en-GB"/>
        </w:rPr>
        <w:t>1.</w:t>
      </w:r>
      <w:r w:rsidR="000E647A">
        <w:rPr>
          <w:lang w:val="en-GB"/>
        </w:rPr>
        <w:t>1</w:t>
      </w:r>
    </w:p>
    <w:p w14:paraId="3A900B83" w14:textId="33FF7E0C" w:rsidR="009072AC" w:rsidRPr="001211BA" w:rsidRDefault="009072AC" w:rsidP="001211BA">
      <w:pPr>
        <w:jc w:val="center"/>
        <w:rPr>
          <w:lang w:val="en-GB"/>
        </w:rPr>
      </w:pPr>
    </w:p>
    <w:p w14:paraId="6B935B7D" w14:textId="0F29AF0B" w:rsidR="009072AC" w:rsidRPr="001211BA" w:rsidRDefault="009072AC" w:rsidP="001211BA">
      <w:pPr>
        <w:jc w:val="center"/>
        <w:rPr>
          <w:lang w:val="en-GB"/>
        </w:rPr>
      </w:pPr>
    </w:p>
    <w:p w14:paraId="35A7ABBF" w14:textId="19255451" w:rsidR="009072AC" w:rsidRPr="001211BA" w:rsidRDefault="009072AC" w:rsidP="001211BA">
      <w:pPr>
        <w:jc w:val="center"/>
        <w:rPr>
          <w:lang w:val="en-GB"/>
        </w:rPr>
      </w:pPr>
      <w:r w:rsidRPr="001211BA">
        <w:rPr>
          <w:lang w:val="en-GB"/>
        </w:rPr>
        <w:t>Presented by:</w:t>
      </w:r>
    </w:p>
    <w:p w14:paraId="3EB99DB2" w14:textId="71E39DE3" w:rsidR="009072AC" w:rsidRPr="001211BA" w:rsidRDefault="009072AC" w:rsidP="001211BA">
      <w:pPr>
        <w:jc w:val="center"/>
        <w:rPr>
          <w:lang w:val="en-GB"/>
        </w:rPr>
      </w:pPr>
    </w:p>
    <w:p w14:paraId="442D00B4" w14:textId="48524993" w:rsidR="009072AC" w:rsidRPr="001211BA" w:rsidRDefault="009072AC" w:rsidP="001211BA">
      <w:pPr>
        <w:spacing w:line="276" w:lineRule="auto"/>
        <w:jc w:val="center"/>
        <w:rPr>
          <w:b/>
          <w:bCs/>
          <w:sz w:val="28"/>
          <w:szCs w:val="28"/>
          <w:lang w:val="en-GB"/>
        </w:rPr>
      </w:pPr>
      <w:r w:rsidRPr="001211BA">
        <w:rPr>
          <w:b/>
          <w:bCs/>
          <w:sz w:val="28"/>
          <w:szCs w:val="28"/>
          <w:lang w:val="en-GB"/>
        </w:rPr>
        <w:t xml:space="preserve">Daniel </w:t>
      </w:r>
      <w:proofErr w:type="spellStart"/>
      <w:r w:rsidRPr="001211BA">
        <w:rPr>
          <w:b/>
          <w:bCs/>
          <w:sz w:val="28"/>
          <w:szCs w:val="28"/>
          <w:lang w:val="en-GB"/>
        </w:rPr>
        <w:t>Tittello</w:t>
      </w:r>
      <w:proofErr w:type="spellEnd"/>
      <w:r w:rsidRPr="001211BA">
        <w:rPr>
          <w:b/>
          <w:bCs/>
          <w:sz w:val="28"/>
          <w:szCs w:val="28"/>
          <w:lang w:val="en-GB"/>
        </w:rPr>
        <w:t>,</w:t>
      </w:r>
    </w:p>
    <w:p w14:paraId="17DD5F47" w14:textId="14156960" w:rsidR="009072AC" w:rsidRPr="001211BA" w:rsidRDefault="009072AC" w:rsidP="001211BA">
      <w:pPr>
        <w:spacing w:line="276" w:lineRule="auto"/>
        <w:jc w:val="center"/>
        <w:rPr>
          <w:b/>
          <w:bCs/>
          <w:sz w:val="28"/>
          <w:szCs w:val="28"/>
          <w:lang w:val="en-GB"/>
        </w:rPr>
      </w:pPr>
      <w:r w:rsidRPr="001211BA">
        <w:rPr>
          <w:b/>
          <w:bCs/>
          <w:sz w:val="28"/>
          <w:szCs w:val="28"/>
          <w:lang w:val="en-GB"/>
        </w:rPr>
        <w:t>Richard Burke,</w:t>
      </w:r>
    </w:p>
    <w:p w14:paraId="147853EE" w14:textId="20E9B83E" w:rsidR="009072AC" w:rsidRPr="001211BA" w:rsidRDefault="009072AC" w:rsidP="001211BA">
      <w:pPr>
        <w:spacing w:line="276" w:lineRule="auto"/>
        <w:jc w:val="center"/>
        <w:rPr>
          <w:b/>
          <w:bCs/>
          <w:sz w:val="28"/>
          <w:szCs w:val="28"/>
          <w:lang w:val="en-GB"/>
        </w:rPr>
      </w:pPr>
      <w:r w:rsidRPr="001211BA">
        <w:rPr>
          <w:b/>
          <w:bCs/>
          <w:sz w:val="28"/>
          <w:szCs w:val="28"/>
          <w:lang w:val="en-GB"/>
        </w:rPr>
        <w:t>Neil Hogarty</w:t>
      </w:r>
    </w:p>
    <w:p w14:paraId="09F6086A" w14:textId="77777777" w:rsidR="009072AC" w:rsidRPr="001211BA" w:rsidRDefault="009072AC" w:rsidP="001211BA">
      <w:pPr>
        <w:jc w:val="center"/>
        <w:rPr>
          <w:lang w:val="en-GB"/>
        </w:rPr>
      </w:pPr>
    </w:p>
    <w:p w14:paraId="662D7DC4" w14:textId="7A3EBF90" w:rsidR="00127F12" w:rsidRPr="001211BA" w:rsidRDefault="00127F12" w:rsidP="001211BA">
      <w:pPr>
        <w:jc w:val="both"/>
        <w:rPr>
          <w:lang w:val="en-GB"/>
        </w:rPr>
      </w:pPr>
    </w:p>
    <w:p w14:paraId="5447DEB6" w14:textId="6437DF6E" w:rsidR="00127F12" w:rsidRPr="001211BA" w:rsidRDefault="00127F12" w:rsidP="001211BA">
      <w:pPr>
        <w:jc w:val="both"/>
        <w:rPr>
          <w:lang w:val="en-GB"/>
        </w:rPr>
      </w:pPr>
    </w:p>
    <w:p w14:paraId="4E836DB4" w14:textId="23147E11" w:rsidR="00127F12" w:rsidRPr="001211BA" w:rsidRDefault="00127F12" w:rsidP="001211BA">
      <w:pPr>
        <w:jc w:val="both"/>
        <w:rPr>
          <w:lang w:val="en-GB"/>
        </w:rPr>
      </w:pPr>
    </w:p>
    <w:p w14:paraId="64350653" w14:textId="6140882D" w:rsidR="00127F12" w:rsidRPr="001211BA" w:rsidRDefault="00127F12" w:rsidP="001211BA">
      <w:pPr>
        <w:jc w:val="both"/>
        <w:rPr>
          <w:lang w:val="en-GB"/>
        </w:rPr>
      </w:pPr>
    </w:p>
    <w:p w14:paraId="03B50104" w14:textId="51F4A1B0" w:rsidR="00127F12" w:rsidRPr="001211BA" w:rsidRDefault="00127F12" w:rsidP="001211BA">
      <w:pPr>
        <w:jc w:val="both"/>
        <w:rPr>
          <w:lang w:val="en-GB"/>
        </w:rPr>
      </w:pPr>
    </w:p>
    <w:p w14:paraId="30EBAF5C" w14:textId="5CB32EC4" w:rsidR="00127F12" w:rsidRPr="001211BA" w:rsidRDefault="00127F12" w:rsidP="001211BA">
      <w:pPr>
        <w:jc w:val="both"/>
        <w:rPr>
          <w:lang w:val="en-GB"/>
        </w:rPr>
      </w:pPr>
    </w:p>
    <w:p w14:paraId="611606F1" w14:textId="2515416A" w:rsidR="00127F12" w:rsidRPr="001211BA" w:rsidRDefault="00127F12" w:rsidP="001211BA">
      <w:pPr>
        <w:jc w:val="both"/>
        <w:rPr>
          <w:lang w:val="en-GB"/>
        </w:rPr>
      </w:pPr>
    </w:p>
    <w:p w14:paraId="3B7B4EA2" w14:textId="04846F80" w:rsidR="00127F12" w:rsidRPr="001211BA" w:rsidRDefault="00127F12" w:rsidP="001211BA">
      <w:pPr>
        <w:jc w:val="both"/>
        <w:rPr>
          <w:lang w:val="en-GB"/>
        </w:rPr>
      </w:pPr>
    </w:p>
    <w:p w14:paraId="67B64263" w14:textId="561DB558" w:rsidR="00127F12" w:rsidRPr="001211BA" w:rsidRDefault="00127F12" w:rsidP="001211BA">
      <w:pPr>
        <w:jc w:val="both"/>
        <w:rPr>
          <w:lang w:val="en-GB"/>
        </w:rPr>
      </w:pPr>
    </w:p>
    <w:p w14:paraId="4CC2C197" w14:textId="6689A8C7" w:rsidR="00127F12" w:rsidRPr="001211BA" w:rsidRDefault="00127F12" w:rsidP="001211BA">
      <w:pPr>
        <w:jc w:val="both"/>
        <w:rPr>
          <w:lang w:val="en-GB"/>
        </w:rPr>
      </w:pPr>
    </w:p>
    <w:p w14:paraId="4A1CBBD9" w14:textId="4B5F60B4" w:rsidR="00127F12" w:rsidRPr="001211BA" w:rsidRDefault="00127F12" w:rsidP="001211BA">
      <w:pPr>
        <w:jc w:val="both"/>
        <w:rPr>
          <w:lang w:val="en-GB"/>
        </w:rPr>
      </w:pPr>
    </w:p>
    <w:p w14:paraId="250DB04F" w14:textId="19319527" w:rsidR="00127F12" w:rsidRPr="001211BA" w:rsidRDefault="00127F12" w:rsidP="001211BA">
      <w:pPr>
        <w:jc w:val="both"/>
        <w:rPr>
          <w:lang w:val="en-GB"/>
        </w:rPr>
      </w:pPr>
    </w:p>
    <w:p w14:paraId="1E33B377" w14:textId="40789BD8" w:rsidR="00127F12" w:rsidRPr="001211BA" w:rsidRDefault="00127F12" w:rsidP="001211BA">
      <w:pPr>
        <w:jc w:val="both"/>
        <w:rPr>
          <w:lang w:val="en-GB"/>
        </w:rPr>
      </w:pPr>
    </w:p>
    <w:p w14:paraId="6DFF8F79" w14:textId="00300547" w:rsidR="00127F12" w:rsidRPr="001211BA" w:rsidRDefault="00127F12" w:rsidP="001211BA">
      <w:pPr>
        <w:jc w:val="both"/>
        <w:rPr>
          <w:lang w:val="en-GB"/>
        </w:rPr>
      </w:pPr>
    </w:p>
    <w:p w14:paraId="4D47330F" w14:textId="3F7E9E1E" w:rsidR="00127F12" w:rsidRPr="001211BA" w:rsidRDefault="00127F12" w:rsidP="001211BA">
      <w:pPr>
        <w:jc w:val="both"/>
        <w:rPr>
          <w:lang w:val="en-GB"/>
        </w:rPr>
      </w:pPr>
    </w:p>
    <w:p w14:paraId="7784BAB0" w14:textId="39FAF151" w:rsidR="00127F12" w:rsidRPr="001211BA" w:rsidRDefault="00127F12" w:rsidP="001211BA">
      <w:pPr>
        <w:jc w:val="both"/>
        <w:rPr>
          <w:lang w:val="en-GB"/>
        </w:rPr>
      </w:pPr>
    </w:p>
    <w:p w14:paraId="6B08822C" w14:textId="4076B258" w:rsidR="00127F12" w:rsidRPr="001211BA" w:rsidRDefault="00127F12" w:rsidP="001211BA">
      <w:pPr>
        <w:jc w:val="both"/>
        <w:rPr>
          <w:lang w:val="en-GB"/>
        </w:rPr>
      </w:pPr>
    </w:p>
    <w:p w14:paraId="24A4A43A" w14:textId="5B3CF8C5" w:rsidR="00127F12" w:rsidRPr="001211BA" w:rsidRDefault="00127F12" w:rsidP="001211BA">
      <w:pPr>
        <w:jc w:val="both"/>
        <w:rPr>
          <w:lang w:val="en-GB"/>
        </w:rPr>
      </w:pPr>
    </w:p>
    <w:p w14:paraId="4D208425" w14:textId="406FD54E" w:rsidR="00127F12" w:rsidRPr="001211BA" w:rsidRDefault="00127F12" w:rsidP="001211BA">
      <w:pPr>
        <w:jc w:val="both"/>
        <w:rPr>
          <w:lang w:val="en-GB"/>
        </w:rPr>
      </w:pPr>
    </w:p>
    <w:sdt>
      <w:sdtPr>
        <w:rPr>
          <w:rFonts w:ascii="Times New Roman" w:eastAsia="Times New Roman" w:hAnsi="Times New Roman" w:cs="Times New Roman"/>
          <w:b w:val="0"/>
          <w:bCs w:val="0"/>
          <w:color w:val="auto"/>
          <w:sz w:val="24"/>
          <w:szCs w:val="24"/>
          <w:lang w:val="en-IE" w:eastAsia="en-GB"/>
        </w:rPr>
        <w:id w:val="1412197658"/>
        <w:docPartObj>
          <w:docPartGallery w:val="Table of Contents"/>
          <w:docPartUnique/>
        </w:docPartObj>
      </w:sdtPr>
      <w:sdtEndPr>
        <w:rPr>
          <w:noProof/>
        </w:rPr>
      </w:sdtEndPr>
      <w:sdtContent>
        <w:p w14:paraId="5E0F464F" w14:textId="32B02208" w:rsidR="009072AC" w:rsidRPr="001211BA" w:rsidRDefault="009072AC" w:rsidP="001211BA">
          <w:pPr>
            <w:pStyle w:val="TOCHeading"/>
            <w:jc w:val="both"/>
            <w:rPr>
              <w:rFonts w:ascii="Times New Roman" w:hAnsi="Times New Roman" w:cs="Times New Roman"/>
            </w:rPr>
          </w:pPr>
          <w:r w:rsidRPr="001211BA">
            <w:rPr>
              <w:rFonts w:ascii="Times New Roman" w:hAnsi="Times New Roman" w:cs="Times New Roman"/>
            </w:rPr>
            <w:t>Table of Contents</w:t>
          </w:r>
        </w:p>
        <w:p w14:paraId="55C13EB4" w14:textId="61D82B66" w:rsidR="009072AC" w:rsidRPr="001211BA" w:rsidRDefault="009072AC" w:rsidP="001211BA">
          <w:pPr>
            <w:pStyle w:val="TOC1"/>
            <w:tabs>
              <w:tab w:val="right" w:leader="dot" w:pos="9016"/>
            </w:tabs>
            <w:jc w:val="both"/>
            <w:rPr>
              <w:rFonts w:ascii="Times New Roman" w:eastAsiaTheme="minorEastAsia" w:hAnsi="Times New Roman"/>
              <w:b w:val="0"/>
              <w:bCs w:val="0"/>
              <w:i w:val="0"/>
              <w:iCs w:val="0"/>
              <w:noProof/>
            </w:rPr>
          </w:pPr>
          <w:r w:rsidRPr="001211BA">
            <w:rPr>
              <w:rFonts w:ascii="Times New Roman" w:hAnsi="Times New Roman"/>
              <w:b w:val="0"/>
              <w:bCs w:val="0"/>
            </w:rPr>
            <w:fldChar w:fldCharType="begin"/>
          </w:r>
          <w:r w:rsidRPr="001211BA">
            <w:rPr>
              <w:rFonts w:ascii="Times New Roman" w:hAnsi="Times New Roman"/>
            </w:rPr>
            <w:instrText xml:space="preserve"> TOC \o "1-3" \h \z \u </w:instrText>
          </w:r>
          <w:r w:rsidRPr="001211BA">
            <w:rPr>
              <w:rFonts w:ascii="Times New Roman" w:hAnsi="Times New Roman"/>
              <w:b w:val="0"/>
              <w:bCs w:val="0"/>
            </w:rPr>
            <w:fldChar w:fldCharType="separate"/>
          </w:r>
          <w:hyperlink w:anchor="_Toc41135723" w:history="1">
            <w:r w:rsidRPr="001211BA">
              <w:rPr>
                <w:rStyle w:val="Hyperlink"/>
                <w:rFonts w:ascii="Times New Roman" w:hAnsi="Times New Roman"/>
                <w:noProof/>
              </w:rPr>
              <w:t>Technical Document</w:t>
            </w:r>
            <w:r w:rsidRPr="001211BA">
              <w:rPr>
                <w:rFonts w:ascii="Times New Roman" w:hAnsi="Times New Roman"/>
                <w:noProof/>
                <w:webHidden/>
              </w:rPr>
              <w:tab/>
            </w:r>
            <w:r w:rsidRPr="001211BA">
              <w:rPr>
                <w:rFonts w:ascii="Times New Roman" w:hAnsi="Times New Roman"/>
                <w:noProof/>
                <w:webHidden/>
              </w:rPr>
              <w:fldChar w:fldCharType="begin"/>
            </w:r>
            <w:r w:rsidRPr="001211BA">
              <w:rPr>
                <w:rFonts w:ascii="Times New Roman" w:hAnsi="Times New Roman"/>
                <w:noProof/>
                <w:webHidden/>
              </w:rPr>
              <w:instrText xml:space="preserve"> PAGEREF _Toc41135723 \h </w:instrText>
            </w:r>
            <w:r w:rsidRPr="001211BA">
              <w:rPr>
                <w:rFonts w:ascii="Times New Roman" w:hAnsi="Times New Roman"/>
                <w:noProof/>
                <w:webHidden/>
              </w:rPr>
            </w:r>
            <w:r w:rsidRPr="001211BA">
              <w:rPr>
                <w:rFonts w:ascii="Times New Roman" w:hAnsi="Times New Roman"/>
                <w:noProof/>
                <w:webHidden/>
              </w:rPr>
              <w:fldChar w:fldCharType="separate"/>
            </w:r>
            <w:r w:rsidRPr="001211BA">
              <w:rPr>
                <w:rFonts w:ascii="Times New Roman" w:hAnsi="Times New Roman"/>
                <w:noProof/>
                <w:webHidden/>
              </w:rPr>
              <w:t>3</w:t>
            </w:r>
            <w:r w:rsidRPr="001211BA">
              <w:rPr>
                <w:rFonts w:ascii="Times New Roman" w:hAnsi="Times New Roman"/>
                <w:noProof/>
                <w:webHidden/>
              </w:rPr>
              <w:fldChar w:fldCharType="end"/>
            </w:r>
          </w:hyperlink>
        </w:p>
        <w:p w14:paraId="718F6C8F" w14:textId="2A63235B"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24" w:history="1">
            <w:r w:rsidR="009072AC" w:rsidRPr="001211BA">
              <w:rPr>
                <w:rStyle w:val="Hyperlink"/>
                <w:rFonts w:ascii="Times New Roman" w:hAnsi="Times New Roman"/>
                <w:noProof/>
                <w:lang w:val="en-GB"/>
              </w:rPr>
              <w:t>Overview</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_Toc41135724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3</w:t>
            </w:r>
            <w:r w:rsidR="009072AC" w:rsidRPr="001211BA">
              <w:rPr>
                <w:rFonts w:ascii="Times New Roman" w:hAnsi="Times New Roman"/>
                <w:noProof/>
                <w:webHidden/>
              </w:rPr>
              <w:fldChar w:fldCharType="end"/>
            </w:r>
          </w:hyperlink>
        </w:p>
        <w:p w14:paraId="26449CBE" w14:textId="328E0327"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25" w:history="1">
            <w:r w:rsidR="009072AC" w:rsidRPr="001211BA">
              <w:rPr>
                <w:rStyle w:val="Hyperlink"/>
                <w:rFonts w:ascii="Times New Roman" w:hAnsi="Times New Roman"/>
                <w:noProof/>
                <w:lang w:val="en-GB"/>
              </w:rPr>
              <w:t>Purpose</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_Toc41135725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4</w:t>
            </w:r>
            <w:r w:rsidR="009072AC" w:rsidRPr="001211BA">
              <w:rPr>
                <w:rFonts w:ascii="Times New Roman" w:hAnsi="Times New Roman"/>
                <w:noProof/>
                <w:webHidden/>
              </w:rPr>
              <w:fldChar w:fldCharType="end"/>
            </w:r>
          </w:hyperlink>
        </w:p>
        <w:p w14:paraId="313DE2FE" w14:textId="200B6B39"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26" w:history="1">
            <w:r w:rsidR="009072AC" w:rsidRPr="001211BA">
              <w:rPr>
                <w:rStyle w:val="Hyperlink"/>
                <w:rFonts w:ascii="Times New Roman" w:hAnsi="Times New Roman"/>
                <w:noProof/>
                <w:lang w:val="en-GB"/>
              </w:rPr>
              <w:t>Scope</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_Toc41135726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5</w:t>
            </w:r>
            <w:r w:rsidR="009072AC" w:rsidRPr="001211BA">
              <w:rPr>
                <w:rFonts w:ascii="Times New Roman" w:hAnsi="Times New Roman"/>
                <w:noProof/>
                <w:webHidden/>
              </w:rPr>
              <w:fldChar w:fldCharType="end"/>
            </w:r>
          </w:hyperlink>
        </w:p>
        <w:p w14:paraId="2E39E611" w14:textId="31C3DEDA"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27" w:history="1">
            <w:r w:rsidR="009072AC" w:rsidRPr="001211BA">
              <w:rPr>
                <w:rStyle w:val="Hyperlink"/>
                <w:rFonts w:ascii="Times New Roman" w:hAnsi="Times New Roman"/>
                <w:noProof/>
                <w:lang w:val="en-GB"/>
              </w:rPr>
              <w:t>In Scope:</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_Toc41135727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5</w:t>
            </w:r>
            <w:r w:rsidR="009072AC" w:rsidRPr="001211BA">
              <w:rPr>
                <w:rFonts w:ascii="Times New Roman" w:hAnsi="Times New Roman"/>
                <w:noProof/>
                <w:webHidden/>
              </w:rPr>
              <w:fldChar w:fldCharType="end"/>
            </w:r>
          </w:hyperlink>
        </w:p>
        <w:p w14:paraId="7E3BF210" w14:textId="640DD678"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28" w:history="1">
            <w:r w:rsidR="009072AC" w:rsidRPr="001211BA">
              <w:rPr>
                <w:rStyle w:val="Hyperlink"/>
                <w:rFonts w:ascii="Times New Roman" w:hAnsi="Times New Roman"/>
                <w:noProof/>
                <w:lang w:val="en-GB"/>
              </w:rPr>
              <w:t>Out of Scope:</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_Toc41135728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5</w:t>
            </w:r>
            <w:r w:rsidR="009072AC" w:rsidRPr="001211BA">
              <w:rPr>
                <w:rFonts w:ascii="Times New Roman" w:hAnsi="Times New Roman"/>
                <w:noProof/>
                <w:webHidden/>
              </w:rPr>
              <w:fldChar w:fldCharType="end"/>
            </w:r>
          </w:hyperlink>
        </w:p>
        <w:p w14:paraId="5CC2527C" w14:textId="1EBA612C"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29" w:history="1">
            <w:r w:rsidR="009072AC" w:rsidRPr="001211BA">
              <w:rPr>
                <w:rStyle w:val="Hyperlink"/>
                <w:rFonts w:ascii="Times New Roman" w:hAnsi="Times New Roman"/>
                <w:noProof/>
                <w:lang w:val="en-GB"/>
              </w:rPr>
              <w:t>Environment Information</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_Toc41135729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6</w:t>
            </w:r>
            <w:r w:rsidR="009072AC" w:rsidRPr="001211BA">
              <w:rPr>
                <w:rFonts w:ascii="Times New Roman" w:hAnsi="Times New Roman"/>
                <w:noProof/>
                <w:webHidden/>
              </w:rPr>
              <w:fldChar w:fldCharType="end"/>
            </w:r>
          </w:hyperlink>
        </w:p>
        <w:p w14:paraId="25E356DC" w14:textId="68CE5332"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30" w:history="1">
            <w:r w:rsidR="009072AC" w:rsidRPr="001211BA">
              <w:rPr>
                <w:rStyle w:val="Hyperlink"/>
                <w:rFonts w:ascii="Times New Roman" w:hAnsi="Times New Roman"/>
                <w:noProof/>
                <w:lang w:val="en-GB"/>
              </w:rPr>
              <w:t>Architecture</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_Toc41135730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8</w:t>
            </w:r>
            <w:r w:rsidR="009072AC" w:rsidRPr="001211BA">
              <w:rPr>
                <w:rFonts w:ascii="Times New Roman" w:hAnsi="Times New Roman"/>
                <w:noProof/>
                <w:webHidden/>
              </w:rPr>
              <w:fldChar w:fldCharType="end"/>
            </w:r>
          </w:hyperlink>
        </w:p>
        <w:p w14:paraId="1D87FA69" w14:textId="396A406F"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31" w:history="1">
            <w:r w:rsidR="009072AC" w:rsidRPr="001211BA">
              <w:rPr>
                <w:rStyle w:val="Hyperlink"/>
                <w:rFonts w:ascii="Times New Roman" w:hAnsi="Times New Roman"/>
                <w:noProof/>
                <w:lang w:val="en-GB"/>
              </w:rPr>
              <w:t>Access Procedure</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_Toc41135731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9</w:t>
            </w:r>
            <w:r w:rsidR="009072AC" w:rsidRPr="001211BA">
              <w:rPr>
                <w:rFonts w:ascii="Times New Roman" w:hAnsi="Times New Roman"/>
                <w:noProof/>
                <w:webHidden/>
              </w:rPr>
              <w:fldChar w:fldCharType="end"/>
            </w:r>
          </w:hyperlink>
        </w:p>
        <w:p w14:paraId="049E4260" w14:textId="05BF7DFD"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32" w:history="1">
            <w:r w:rsidR="009072AC" w:rsidRPr="001211BA">
              <w:rPr>
                <w:rStyle w:val="Hyperlink"/>
                <w:rFonts w:ascii="Times New Roman" w:hAnsi="Times New Roman"/>
                <w:noProof/>
                <w:lang w:val="en-GB"/>
              </w:rPr>
              <w:t>Lesson’s Learned</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_Toc41135732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10</w:t>
            </w:r>
            <w:r w:rsidR="009072AC" w:rsidRPr="001211BA">
              <w:rPr>
                <w:rFonts w:ascii="Times New Roman" w:hAnsi="Times New Roman"/>
                <w:noProof/>
                <w:webHidden/>
              </w:rPr>
              <w:fldChar w:fldCharType="end"/>
            </w:r>
          </w:hyperlink>
        </w:p>
        <w:p w14:paraId="46650124" w14:textId="67FE3D1E"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33" w:history="1">
            <w:r w:rsidR="009072AC" w:rsidRPr="001211BA">
              <w:rPr>
                <w:rStyle w:val="Hyperlink"/>
                <w:rFonts w:ascii="Times New Roman" w:hAnsi="Times New Roman"/>
                <w:noProof/>
              </w:rPr>
              <w:t>Conclusion</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_Toc41135733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11</w:t>
            </w:r>
            <w:r w:rsidR="009072AC" w:rsidRPr="001211BA">
              <w:rPr>
                <w:rFonts w:ascii="Times New Roman" w:hAnsi="Times New Roman"/>
                <w:noProof/>
                <w:webHidden/>
              </w:rPr>
              <w:fldChar w:fldCharType="end"/>
            </w:r>
          </w:hyperlink>
        </w:p>
        <w:p w14:paraId="2BE9989F" w14:textId="6EE13947" w:rsidR="009072AC" w:rsidRPr="001211BA" w:rsidRDefault="00E87693" w:rsidP="001211BA">
          <w:pPr>
            <w:pStyle w:val="TOC2"/>
            <w:tabs>
              <w:tab w:val="right" w:leader="dot" w:pos="9016"/>
            </w:tabs>
            <w:jc w:val="both"/>
            <w:rPr>
              <w:rFonts w:ascii="Times New Roman" w:eastAsiaTheme="minorEastAsia" w:hAnsi="Times New Roman"/>
              <w:b w:val="0"/>
              <w:bCs w:val="0"/>
              <w:noProof/>
              <w:sz w:val="24"/>
              <w:szCs w:val="24"/>
            </w:rPr>
          </w:pPr>
          <w:hyperlink w:anchor="_Toc41135734" w:history="1">
            <w:r w:rsidR="009072AC" w:rsidRPr="001211BA">
              <w:rPr>
                <w:rStyle w:val="Hyperlink"/>
                <w:rFonts w:ascii="Times New Roman" w:hAnsi="Times New Roman"/>
                <w:noProof/>
                <w:lang w:val="en-GB"/>
              </w:rPr>
              <w:t>Bibliography / References:</w:t>
            </w:r>
            <w:r w:rsidR="009072AC" w:rsidRPr="001211BA">
              <w:rPr>
                <w:rFonts w:ascii="Times New Roman" w:hAnsi="Times New Roman"/>
                <w:noProof/>
                <w:webHidden/>
              </w:rPr>
              <w:tab/>
            </w:r>
            <w:r w:rsidR="009072AC" w:rsidRPr="001211BA">
              <w:rPr>
                <w:rFonts w:ascii="Times New Roman" w:hAnsi="Times New Roman"/>
                <w:noProof/>
                <w:webHidden/>
              </w:rPr>
              <w:fldChar w:fldCharType="begin"/>
            </w:r>
            <w:r w:rsidR="009072AC" w:rsidRPr="001211BA">
              <w:rPr>
                <w:rFonts w:ascii="Times New Roman" w:hAnsi="Times New Roman"/>
                <w:noProof/>
                <w:webHidden/>
              </w:rPr>
              <w:instrText xml:space="preserve"> PAGEREF _Toc41135734 \h </w:instrText>
            </w:r>
            <w:r w:rsidR="009072AC" w:rsidRPr="001211BA">
              <w:rPr>
                <w:rFonts w:ascii="Times New Roman" w:hAnsi="Times New Roman"/>
                <w:noProof/>
                <w:webHidden/>
              </w:rPr>
            </w:r>
            <w:r w:rsidR="009072AC" w:rsidRPr="001211BA">
              <w:rPr>
                <w:rFonts w:ascii="Times New Roman" w:hAnsi="Times New Roman"/>
                <w:noProof/>
                <w:webHidden/>
              </w:rPr>
              <w:fldChar w:fldCharType="separate"/>
            </w:r>
            <w:r w:rsidR="009072AC" w:rsidRPr="001211BA">
              <w:rPr>
                <w:rFonts w:ascii="Times New Roman" w:hAnsi="Times New Roman"/>
                <w:noProof/>
                <w:webHidden/>
              </w:rPr>
              <w:t>12</w:t>
            </w:r>
            <w:r w:rsidR="009072AC" w:rsidRPr="001211BA">
              <w:rPr>
                <w:rFonts w:ascii="Times New Roman" w:hAnsi="Times New Roman"/>
                <w:noProof/>
                <w:webHidden/>
              </w:rPr>
              <w:fldChar w:fldCharType="end"/>
            </w:r>
          </w:hyperlink>
        </w:p>
        <w:p w14:paraId="0B092510" w14:textId="3B90DDBC" w:rsidR="009072AC" w:rsidRPr="001211BA" w:rsidRDefault="009072AC" w:rsidP="001211BA">
          <w:pPr>
            <w:jc w:val="both"/>
          </w:pPr>
          <w:r w:rsidRPr="001211BA">
            <w:rPr>
              <w:b/>
              <w:bCs/>
              <w:noProof/>
            </w:rPr>
            <w:fldChar w:fldCharType="end"/>
          </w:r>
        </w:p>
      </w:sdtContent>
    </w:sdt>
    <w:p w14:paraId="1D56EC00" w14:textId="2AA88D99" w:rsidR="009072AC" w:rsidRPr="001211BA" w:rsidRDefault="009072AC" w:rsidP="001211BA">
      <w:pPr>
        <w:jc w:val="both"/>
        <w:rPr>
          <w:lang w:val="en-GB"/>
        </w:rPr>
      </w:pPr>
    </w:p>
    <w:p w14:paraId="1F4CF901" w14:textId="66F96DB5" w:rsidR="009072AC" w:rsidRPr="001211BA" w:rsidRDefault="009072AC" w:rsidP="001211BA">
      <w:pPr>
        <w:jc w:val="both"/>
        <w:rPr>
          <w:lang w:val="en-GB"/>
        </w:rPr>
      </w:pPr>
    </w:p>
    <w:p w14:paraId="09F2AA80" w14:textId="3D8399A3" w:rsidR="009072AC" w:rsidRPr="001211BA" w:rsidRDefault="009072AC" w:rsidP="001211BA">
      <w:pPr>
        <w:jc w:val="both"/>
        <w:rPr>
          <w:lang w:val="en-GB"/>
        </w:rPr>
      </w:pPr>
    </w:p>
    <w:p w14:paraId="7CA9D156" w14:textId="19D0C941" w:rsidR="009072AC" w:rsidRPr="001211BA" w:rsidRDefault="009072AC" w:rsidP="001211BA">
      <w:pPr>
        <w:jc w:val="both"/>
        <w:rPr>
          <w:lang w:val="en-GB"/>
        </w:rPr>
      </w:pPr>
    </w:p>
    <w:p w14:paraId="79C58393" w14:textId="29558AC0" w:rsidR="009072AC" w:rsidRPr="001211BA" w:rsidRDefault="009072AC" w:rsidP="001211BA">
      <w:pPr>
        <w:jc w:val="both"/>
        <w:rPr>
          <w:lang w:val="en-GB"/>
        </w:rPr>
      </w:pPr>
    </w:p>
    <w:p w14:paraId="51B8B467" w14:textId="35EDA64A" w:rsidR="009072AC" w:rsidRPr="001211BA" w:rsidRDefault="009072AC" w:rsidP="001211BA">
      <w:pPr>
        <w:jc w:val="both"/>
        <w:rPr>
          <w:lang w:val="en-GB"/>
        </w:rPr>
      </w:pPr>
    </w:p>
    <w:p w14:paraId="79113AAC" w14:textId="2504D7DD" w:rsidR="009072AC" w:rsidRPr="001211BA" w:rsidRDefault="009072AC" w:rsidP="001211BA">
      <w:pPr>
        <w:jc w:val="both"/>
        <w:rPr>
          <w:lang w:val="en-GB"/>
        </w:rPr>
      </w:pPr>
    </w:p>
    <w:p w14:paraId="45DA0B08" w14:textId="58E61243" w:rsidR="009072AC" w:rsidRPr="001211BA" w:rsidRDefault="009072AC" w:rsidP="001211BA">
      <w:pPr>
        <w:jc w:val="both"/>
        <w:rPr>
          <w:lang w:val="en-GB"/>
        </w:rPr>
      </w:pPr>
    </w:p>
    <w:p w14:paraId="0D5784D0" w14:textId="718EC553" w:rsidR="009072AC" w:rsidRPr="001211BA" w:rsidRDefault="009072AC" w:rsidP="001211BA">
      <w:pPr>
        <w:jc w:val="both"/>
        <w:rPr>
          <w:lang w:val="en-GB"/>
        </w:rPr>
      </w:pPr>
    </w:p>
    <w:p w14:paraId="0D34EFFA" w14:textId="42E6EFCF" w:rsidR="009072AC" w:rsidRPr="001211BA" w:rsidRDefault="009072AC" w:rsidP="001211BA">
      <w:pPr>
        <w:jc w:val="both"/>
        <w:rPr>
          <w:lang w:val="en-GB"/>
        </w:rPr>
      </w:pPr>
    </w:p>
    <w:p w14:paraId="308AB590" w14:textId="5464153A" w:rsidR="009072AC" w:rsidRPr="001211BA" w:rsidRDefault="009072AC" w:rsidP="001211BA">
      <w:pPr>
        <w:jc w:val="both"/>
        <w:rPr>
          <w:lang w:val="en-GB"/>
        </w:rPr>
      </w:pPr>
    </w:p>
    <w:p w14:paraId="1E8F2997" w14:textId="753B3F53" w:rsidR="009072AC" w:rsidRPr="001211BA" w:rsidRDefault="009072AC" w:rsidP="001211BA">
      <w:pPr>
        <w:jc w:val="both"/>
        <w:rPr>
          <w:lang w:val="en-GB"/>
        </w:rPr>
      </w:pPr>
    </w:p>
    <w:p w14:paraId="7CF93934" w14:textId="00146905" w:rsidR="009072AC" w:rsidRPr="001211BA" w:rsidRDefault="009072AC" w:rsidP="001211BA">
      <w:pPr>
        <w:jc w:val="both"/>
        <w:rPr>
          <w:lang w:val="en-GB"/>
        </w:rPr>
      </w:pPr>
    </w:p>
    <w:p w14:paraId="2A0D924D" w14:textId="65B25143" w:rsidR="009072AC" w:rsidRPr="001211BA" w:rsidRDefault="009072AC" w:rsidP="001211BA">
      <w:pPr>
        <w:jc w:val="both"/>
        <w:rPr>
          <w:lang w:val="en-GB"/>
        </w:rPr>
      </w:pPr>
    </w:p>
    <w:p w14:paraId="04E47526" w14:textId="4B6EE54E" w:rsidR="009072AC" w:rsidRPr="001211BA" w:rsidRDefault="009072AC" w:rsidP="001211BA">
      <w:pPr>
        <w:jc w:val="both"/>
        <w:rPr>
          <w:lang w:val="en-GB"/>
        </w:rPr>
      </w:pPr>
    </w:p>
    <w:p w14:paraId="785FCB82" w14:textId="0E0F22D4" w:rsidR="009072AC" w:rsidRPr="001211BA" w:rsidRDefault="009072AC" w:rsidP="001211BA">
      <w:pPr>
        <w:jc w:val="both"/>
        <w:rPr>
          <w:lang w:val="en-GB"/>
        </w:rPr>
      </w:pPr>
    </w:p>
    <w:p w14:paraId="75B7E85E" w14:textId="2B5A57AF" w:rsidR="009072AC" w:rsidRPr="001211BA" w:rsidRDefault="009072AC" w:rsidP="001211BA">
      <w:pPr>
        <w:jc w:val="both"/>
        <w:rPr>
          <w:lang w:val="en-GB"/>
        </w:rPr>
      </w:pPr>
    </w:p>
    <w:p w14:paraId="43E2A007" w14:textId="68220302" w:rsidR="009072AC" w:rsidRPr="001211BA" w:rsidRDefault="009072AC" w:rsidP="001211BA">
      <w:pPr>
        <w:jc w:val="both"/>
        <w:rPr>
          <w:lang w:val="en-GB"/>
        </w:rPr>
      </w:pPr>
    </w:p>
    <w:p w14:paraId="7BDA5517" w14:textId="01FF4CBE" w:rsidR="009072AC" w:rsidRPr="001211BA" w:rsidRDefault="009072AC" w:rsidP="001211BA">
      <w:pPr>
        <w:jc w:val="both"/>
        <w:rPr>
          <w:lang w:val="en-GB"/>
        </w:rPr>
      </w:pPr>
    </w:p>
    <w:p w14:paraId="3A2FD264" w14:textId="57A7171A" w:rsidR="009072AC" w:rsidRPr="001211BA" w:rsidRDefault="009072AC" w:rsidP="001211BA">
      <w:pPr>
        <w:jc w:val="both"/>
        <w:rPr>
          <w:lang w:val="en-GB"/>
        </w:rPr>
      </w:pPr>
    </w:p>
    <w:p w14:paraId="402E29F2" w14:textId="460BF92A" w:rsidR="009072AC" w:rsidRPr="001211BA" w:rsidRDefault="009072AC" w:rsidP="001211BA">
      <w:pPr>
        <w:jc w:val="both"/>
        <w:rPr>
          <w:lang w:val="en-GB"/>
        </w:rPr>
      </w:pPr>
    </w:p>
    <w:p w14:paraId="54628857" w14:textId="63154167" w:rsidR="009072AC" w:rsidRPr="001211BA" w:rsidRDefault="009072AC" w:rsidP="001211BA">
      <w:pPr>
        <w:jc w:val="both"/>
        <w:rPr>
          <w:lang w:val="en-GB"/>
        </w:rPr>
      </w:pPr>
    </w:p>
    <w:p w14:paraId="417AF76A" w14:textId="25728609" w:rsidR="009072AC" w:rsidRPr="001211BA" w:rsidRDefault="009072AC" w:rsidP="001211BA">
      <w:pPr>
        <w:jc w:val="both"/>
        <w:rPr>
          <w:lang w:val="en-GB"/>
        </w:rPr>
      </w:pPr>
    </w:p>
    <w:p w14:paraId="24A8D3A3" w14:textId="7BCBDBC5" w:rsidR="009072AC" w:rsidRPr="001211BA" w:rsidRDefault="009072AC" w:rsidP="001211BA">
      <w:pPr>
        <w:jc w:val="both"/>
        <w:rPr>
          <w:lang w:val="en-GB"/>
        </w:rPr>
      </w:pPr>
    </w:p>
    <w:p w14:paraId="56BB0050" w14:textId="5F07DEB1" w:rsidR="009072AC" w:rsidRPr="001211BA" w:rsidRDefault="009072AC" w:rsidP="001211BA">
      <w:pPr>
        <w:jc w:val="both"/>
        <w:rPr>
          <w:lang w:val="en-GB"/>
        </w:rPr>
      </w:pPr>
    </w:p>
    <w:p w14:paraId="4BF72024" w14:textId="6298D7DF" w:rsidR="009072AC" w:rsidRPr="001211BA" w:rsidRDefault="009072AC" w:rsidP="001211BA">
      <w:pPr>
        <w:jc w:val="both"/>
        <w:rPr>
          <w:lang w:val="en-GB"/>
        </w:rPr>
      </w:pPr>
    </w:p>
    <w:p w14:paraId="3AFCBB21" w14:textId="0CA3C4DF" w:rsidR="009072AC" w:rsidRPr="001211BA" w:rsidRDefault="009072AC" w:rsidP="001211BA">
      <w:pPr>
        <w:jc w:val="both"/>
        <w:rPr>
          <w:lang w:val="en-GB"/>
        </w:rPr>
      </w:pPr>
    </w:p>
    <w:p w14:paraId="69FCBB12" w14:textId="727A6A61" w:rsidR="006470F1" w:rsidRPr="001211BA" w:rsidRDefault="006470F1" w:rsidP="001211BA">
      <w:pPr>
        <w:pStyle w:val="Heading1"/>
        <w:jc w:val="center"/>
        <w:rPr>
          <w:rFonts w:ascii="Times New Roman" w:hAnsi="Times New Roman" w:cs="Times New Roman"/>
        </w:rPr>
      </w:pPr>
      <w:bookmarkStart w:id="0" w:name="_Toc41135723"/>
      <w:r w:rsidRPr="001211BA">
        <w:rPr>
          <w:rFonts w:ascii="Times New Roman" w:hAnsi="Times New Roman" w:cs="Times New Roman"/>
        </w:rPr>
        <w:lastRenderedPageBreak/>
        <w:t>Technical Document</w:t>
      </w:r>
      <w:bookmarkEnd w:id="0"/>
    </w:p>
    <w:p w14:paraId="4C1E5554" w14:textId="4E3263F2" w:rsidR="006470F1" w:rsidRPr="001211BA" w:rsidRDefault="006470F1" w:rsidP="001211BA">
      <w:pPr>
        <w:jc w:val="both"/>
        <w:rPr>
          <w:lang w:val="en-GB"/>
        </w:rPr>
      </w:pPr>
    </w:p>
    <w:p w14:paraId="7E311101" w14:textId="3B664841" w:rsidR="006470F1" w:rsidRPr="001211BA" w:rsidRDefault="006470F1" w:rsidP="001211BA">
      <w:pPr>
        <w:pStyle w:val="Heading2"/>
        <w:jc w:val="both"/>
        <w:rPr>
          <w:rFonts w:ascii="Times New Roman" w:hAnsi="Times New Roman" w:cs="Times New Roman"/>
          <w:lang w:val="en-GB"/>
        </w:rPr>
      </w:pPr>
    </w:p>
    <w:p w14:paraId="735C51B0" w14:textId="5D5011CF" w:rsidR="006470F1" w:rsidRPr="001211BA" w:rsidRDefault="006470F1" w:rsidP="001211BA">
      <w:pPr>
        <w:pStyle w:val="Heading2"/>
        <w:jc w:val="center"/>
        <w:rPr>
          <w:rFonts w:ascii="Times New Roman" w:hAnsi="Times New Roman" w:cs="Times New Roman"/>
          <w:lang w:val="en-GB"/>
        </w:rPr>
      </w:pPr>
      <w:bookmarkStart w:id="1" w:name="_Toc41135724"/>
      <w:r w:rsidRPr="001211BA">
        <w:rPr>
          <w:rFonts w:ascii="Times New Roman" w:hAnsi="Times New Roman" w:cs="Times New Roman"/>
          <w:lang w:val="en-GB"/>
        </w:rPr>
        <w:t>Overview</w:t>
      </w:r>
      <w:bookmarkEnd w:id="1"/>
    </w:p>
    <w:p w14:paraId="2F29A8D6" w14:textId="05783408" w:rsidR="006470F1" w:rsidRPr="001211BA" w:rsidRDefault="006470F1" w:rsidP="001211BA">
      <w:pPr>
        <w:jc w:val="both"/>
        <w:rPr>
          <w:lang w:val="en-GB"/>
        </w:rPr>
      </w:pPr>
    </w:p>
    <w:p w14:paraId="12E81BBF" w14:textId="0CE7FDA4" w:rsidR="002433E2" w:rsidRPr="001211BA" w:rsidRDefault="00A00983" w:rsidP="001211BA">
      <w:pPr>
        <w:pStyle w:val="NormalWeb"/>
        <w:jc w:val="both"/>
        <w:rPr>
          <w:lang w:val="en-GB"/>
        </w:rPr>
      </w:pPr>
      <w:r w:rsidRPr="001211BA">
        <w:rPr>
          <w:lang w:val="en-GB"/>
        </w:rPr>
        <w:t>The purpose of this project is to test the extent to which the team have achieved a specific learning objective of the course.</w:t>
      </w:r>
      <w:r w:rsidR="00A219EE" w:rsidRPr="001211BA">
        <w:rPr>
          <w:lang w:val="en-GB"/>
        </w:rPr>
        <w:t xml:space="preserve"> The team have been commissioned to design, build and deploy a continuous integration system</w:t>
      </w:r>
      <w:r w:rsidR="002433E2" w:rsidRPr="001211BA">
        <w:rPr>
          <w:lang w:val="en-GB"/>
        </w:rPr>
        <w:t xml:space="preserve">, using a cloud service provider, taking into account all the learning objectives and minimum requirements for the project. </w:t>
      </w:r>
    </w:p>
    <w:p w14:paraId="201BAD14" w14:textId="0ABCDD9B" w:rsidR="00495D95" w:rsidRPr="001211BA" w:rsidRDefault="002433E2" w:rsidP="001211BA">
      <w:pPr>
        <w:pStyle w:val="NormalWeb"/>
        <w:jc w:val="both"/>
        <w:rPr>
          <w:lang w:val="en-GB"/>
        </w:rPr>
      </w:pPr>
      <w:r w:rsidRPr="001211BA">
        <w:rPr>
          <w:lang w:val="en-GB"/>
        </w:rPr>
        <w:t xml:space="preserve">With increasing competition within the software development market, organisations pay special attention to and will allocated resources (both human and technical) to develop high-quality software at a faster pace. Continuous integration (a subset of continuous practices), offers organisations a more accelerated path to release a product into the market that may not be fully optimised but with the goal of continually deploying new versions getting closer to the end goal with each version and also embodying the agile DevOps model, i.e. continuous deployments influenced by customer needs, feedback, changing landscapes and disruptive technologies. </w:t>
      </w:r>
    </w:p>
    <w:p w14:paraId="7E57ABB0" w14:textId="36610BF2" w:rsidR="00495D95" w:rsidRPr="001211BA" w:rsidRDefault="00495D95" w:rsidP="001211BA">
      <w:pPr>
        <w:pStyle w:val="NormalWeb"/>
        <w:jc w:val="both"/>
        <w:rPr>
          <w:lang w:val="en-GB"/>
        </w:rPr>
      </w:pPr>
      <w:r w:rsidRPr="001211BA">
        <w:rPr>
          <w:lang w:val="en-GB"/>
        </w:rPr>
        <w:t xml:space="preserve">The product will be hosted on a web </w:t>
      </w:r>
      <w:proofErr w:type="gramStart"/>
      <w:r w:rsidRPr="001211BA">
        <w:rPr>
          <w:lang w:val="en-GB"/>
        </w:rPr>
        <w:t>server, and</w:t>
      </w:r>
      <w:proofErr w:type="gramEnd"/>
      <w:r w:rsidRPr="001211BA">
        <w:rPr>
          <w:lang w:val="en-GB"/>
        </w:rPr>
        <w:t xml:space="preserve"> will input data into a </w:t>
      </w:r>
      <w:r w:rsidR="00127F12" w:rsidRPr="001211BA">
        <w:rPr>
          <w:lang w:val="en-GB"/>
        </w:rPr>
        <w:t>MySQL</w:t>
      </w:r>
      <w:r w:rsidRPr="001211BA">
        <w:rPr>
          <w:lang w:val="en-GB"/>
        </w:rPr>
        <w:t xml:space="preserve"> database from the use of a </w:t>
      </w:r>
      <w:commentRangeStart w:id="2"/>
      <w:r w:rsidRPr="001211BA">
        <w:rPr>
          <w:lang w:val="en-GB"/>
        </w:rPr>
        <w:t xml:space="preserve">HTML </w:t>
      </w:r>
      <w:commentRangeEnd w:id="2"/>
      <w:r w:rsidR="001F69BB">
        <w:rPr>
          <w:rStyle w:val="CommentReference"/>
          <w:rFonts w:asciiTheme="minorHAnsi" w:eastAsiaTheme="minorHAnsi" w:hAnsiTheme="minorHAnsi" w:cstheme="minorBidi"/>
          <w:lang w:val="en-GB" w:eastAsia="en-US"/>
        </w:rPr>
        <w:commentReference w:id="2"/>
      </w:r>
      <w:r w:rsidRPr="001211BA">
        <w:rPr>
          <w:lang w:val="en-GB"/>
        </w:rPr>
        <w:t xml:space="preserve">form through and Apache server. The final project will create a pipeline for continuous integration (CI) utilising a Jenkins automation server and a Git Server to hold the code repository. </w:t>
      </w:r>
    </w:p>
    <w:p w14:paraId="53B2ECDE" w14:textId="77B83492" w:rsidR="009072AC" w:rsidRPr="001211BA" w:rsidRDefault="009072AC" w:rsidP="001211BA">
      <w:pPr>
        <w:jc w:val="both"/>
        <w:rPr>
          <w:rFonts w:eastAsiaTheme="majorEastAsia"/>
          <w:color w:val="2F5496" w:themeColor="accent1" w:themeShade="BF"/>
          <w:sz w:val="26"/>
          <w:szCs w:val="26"/>
          <w:lang w:val="en-GB"/>
        </w:rPr>
      </w:pPr>
      <w:r w:rsidRPr="001211BA">
        <w:rPr>
          <w:lang w:val="en-GB"/>
        </w:rPr>
        <w:br w:type="page"/>
      </w:r>
    </w:p>
    <w:p w14:paraId="70C5CAEF" w14:textId="77777777" w:rsidR="009072AC" w:rsidRPr="001211BA" w:rsidRDefault="009072AC" w:rsidP="001211BA">
      <w:pPr>
        <w:pStyle w:val="Heading2"/>
        <w:jc w:val="both"/>
        <w:rPr>
          <w:rFonts w:ascii="Times New Roman" w:hAnsi="Times New Roman" w:cs="Times New Roman"/>
          <w:lang w:val="en-GB"/>
        </w:rPr>
      </w:pPr>
    </w:p>
    <w:p w14:paraId="41BDDEB9" w14:textId="40BD43DE" w:rsidR="006470F1" w:rsidRPr="001211BA" w:rsidRDefault="006470F1" w:rsidP="001211BA">
      <w:pPr>
        <w:pStyle w:val="Heading2"/>
        <w:jc w:val="center"/>
        <w:rPr>
          <w:rFonts w:ascii="Times New Roman" w:hAnsi="Times New Roman" w:cs="Times New Roman"/>
          <w:lang w:val="en-GB"/>
        </w:rPr>
      </w:pPr>
      <w:bookmarkStart w:id="3" w:name="_Toc41135725"/>
      <w:r w:rsidRPr="001211BA">
        <w:rPr>
          <w:rFonts w:ascii="Times New Roman" w:hAnsi="Times New Roman" w:cs="Times New Roman"/>
          <w:lang w:val="en-GB"/>
        </w:rPr>
        <w:t>Purpose</w:t>
      </w:r>
      <w:bookmarkEnd w:id="3"/>
    </w:p>
    <w:p w14:paraId="3006FF95" w14:textId="4A1733EF" w:rsidR="006470F1" w:rsidRPr="001211BA" w:rsidRDefault="006470F1" w:rsidP="001211BA">
      <w:pPr>
        <w:jc w:val="both"/>
        <w:rPr>
          <w:lang w:val="en-GB"/>
        </w:rPr>
      </w:pPr>
    </w:p>
    <w:p w14:paraId="77302D04" w14:textId="6155AA57" w:rsidR="00495D95" w:rsidRPr="001211BA" w:rsidRDefault="00495D95" w:rsidP="001211BA">
      <w:pPr>
        <w:jc w:val="both"/>
        <w:rPr>
          <w:lang w:val="en-GB"/>
        </w:rPr>
      </w:pPr>
      <w:r w:rsidRPr="001211BA">
        <w:rPr>
          <w:lang w:val="en-GB"/>
        </w:rPr>
        <w:t>The primary purposes of this document are;</w:t>
      </w:r>
    </w:p>
    <w:p w14:paraId="2E74C810" w14:textId="0EFB1E69" w:rsidR="00495D95" w:rsidRPr="001211BA" w:rsidRDefault="00495D95" w:rsidP="001211BA">
      <w:pPr>
        <w:pStyle w:val="ListParagraph"/>
        <w:numPr>
          <w:ilvl w:val="0"/>
          <w:numId w:val="3"/>
        </w:numPr>
        <w:jc w:val="both"/>
        <w:rPr>
          <w:rFonts w:ascii="Times New Roman" w:hAnsi="Times New Roman" w:cs="Times New Roman"/>
        </w:rPr>
      </w:pPr>
      <w:r w:rsidRPr="001211BA">
        <w:rPr>
          <w:rFonts w:ascii="Times New Roman" w:hAnsi="Times New Roman" w:cs="Times New Roman"/>
        </w:rPr>
        <w:t>To define scope objectives for all participants</w:t>
      </w:r>
    </w:p>
    <w:p w14:paraId="52CA665D" w14:textId="08CF0AC2" w:rsidR="00495D95" w:rsidRPr="001211BA" w:rsidRDefault="00495D95" w:rsidP="001211BA">
      <w:pPr>
        <w:pStyle w:val="ListParagraph"/>
        <w:numPr>
          <w:ilvl w:val="0"/>
          <w:numId w:val="3"/>
        </w:numPr>
        <w:jc w:val="both"/>
        <w:rPr>
          <w:rFonts w:ascii="Times New Roman" w:hAnsi="Times New Roman" w:cs="Times New Roman"/>
        </w:rPr>
      </w:pPr>
      <w:r w:rsidRPr="001211BA">
        <w:rPr>
          <w:rFonts w:ascii="Times New Roman" w:hAnsi="Times New Roman" w:cs="Times New Roman"/>
        </w:rPr>
        <w:t xml:space="preserve">To ensure that all objectives outlined in the scope are achieved and that all parties have a </w:t>
      </w:r>
      <w:r w:rsidR="008958D2" w:rsidRPr="001211BA">
        <w:rPr>
          <w:rFonts w:ascii="Times New Roman" w:hAnsi="Times New Roman" w:cs="Times New Roman"/>
        </w:rPr>
        <w:t>high-level</w:t>
      </w:r>
      <w:r w:rsidRPr="001211BA">
        <w:rPr>
          <w:rFonts w:ascii="Times New Roman" w:hAnsi="Times New Roman" w:cs="Times New Roman"/>
        </w:rPr>
        <w:t xml:space="preserve"> understanding of the overall objective. </w:t>
      </w:r>
    </w:p>
    <w:p w14:paraId="0C111D9A" w14:textId="511F5E73" w:rsidR="008958D2" w:rsidRPr="001211BA" w:rsidRDefault="008958D2" w:rsidP="001211BA">
      <w:pPr>
        <w:pStyle w:val="ListParagraph"/>
        <w:numPr>
          <w:ilvl w:val="0"/>
          <w:numId w:val="3"/>
        </w:numPr>
        <w:jc w:val="both"/>
        <w:rPr>
          <w:rFonts w:ascii="Times New Roman" w:hAnsi="Times New Roman" w:cs="Times New Roman"/>
        </w:rPr>
      </w:pPr>
      <w:r w:rsidRPr="001211BA">
        <w:rPr>
          <w:rFonts w:ascii="Times New Roman" w:hAnsi="Times New Roman" w:cs="Times New Roman"/>
        </w:rPr>
        <w:t xml:space="preserve">To ensure all parties have a high-level understanding of the technical processes within the project. </w:t>
      </w:r>
    </w:p>
    <w:p w14:paraId="4D5552C0" w14:textId="58CE7493" w:rsidR="008958D2" w:rsidRPr="001211BA" w:rsidRDefault="008958D2" w:rsidP="001211BA">
      <w:pPr>
        <w:pStyle w:val="ListParagraph"/>
        <w:numPr>
          <w:ilvl w:val="0"/>
          <w:numId w:val="3"/>
        </w:numPr>
        <w:jc w:val="both"/>
        <w:rPr>
          <w:rFonts w:ascii="Times New Roman" w:hAnsi="Times New Roman" w:cs="Times New Roman"/>
        </w:rPr>
      </w:pPr>
      <w:r w:rsidRPr="001211BA">
        <w:rPr>
          <w:rFonts w:ascii="Times New Roman" w:hAnsi="Times New Roman" w:cs="Times New Roman"/>
        </w:rPr>
        <w:t xml:space="preserve">To gain a more wholistic and practical understanding of the Continuous Integration process and how it can be applied to larger organisations. </w:t>
      </w:r>
    </w:p>
    <w:p w14:paraId="549459FA" w14:textId="49892EEB" w:rsidR="002D71B2" w:rsidRPr="001211BA" w:rsidRDefault="002D71B2" w:rsidP="001211BA">
      <w:pPr>
        <w:pStyle w:val="ListParagraph"/>
        <w:numPr>
          <w:ilvl w:val="0"/>
          <w:numId w:val="3"/>
        </w:numPr>
        <w:jc w:val="both"/>
        <w:rPr>
          <w:rFonts w:ascii="Times New Roman" w:hAnsi="Times New Roman" w:cs="Times New Roman"/>
        </w:rPr>
      </w:pPr>
      <w:r w:rsidRPr="001211BA">
        <w:rPr>
          <w:rFonts w:ascii="Times New Roman" w:hAnsi="Times New Roman" w:cs="Times New Roman"/>
        </w:rPr>
        <w:t xml:space="preserve">To critically </w:t>
      </w:r>
      <w:r w:rsidR="009072AC" w:rsidRPr="001211BA">
        <w:rPr>
          <w:rFonts w:ascii="Times New Roman" w:hAnsi="Times New Roman" w:cs="Times New Roman"/>
        </w:rPr>
        <w:t>analyse</w:t>
      </w:r>
      <w:r w:rsidRPr="001211BA">
        <w:rPr>
          <w:rFonts w:ascii="Times New Roman" w:hAnsi="Times New Roman" w:cs="Times New Roman"/>
        </w:rPr>
        <w:t xml:space="preserve"> any decisions made in the planning phase (technical or strategic) and to reflect on any decision that could be made different in the future, depending on what was learned throughout the project life cycle. </w:t>
      </w:r>
    </w:p>
    <w:p w14:paraId="627AA60E" w14:textId="0EA3F9A0" w:rsidR="002D71B2" w:rsidRPr="001211BA" w:rsidRDefault="002D71B2" w:rsidP="001211BA">
      <w:pPr>
        <w:pStyle w:val="ListParagraph"/>
        <w:jc w:val="both"/>
        <w:rPr>
          <w:rFonts w:ascii="Times New Roman" w:hAnsi="Times New Roman" w:cs="Times New Roman"/>
        </w:rPr>
      </w:pPr>
      <w:r w:rsidRPr="001211BA">
        <w:rPr>
          <w:rFonts w:ascii="Times New Roman" w:hAnsi="Times New Roman" w:cs="Times New Roman"/>
        </w:rPr>
        <w:fldChar w:fldCharType="begin"/>
      </w:r>
      <w:r w:rsidRPr="001211BA">
        <w:rPr>
          <w:rFonts w:ascii="Times New Roman" w:hAnsi="Times New Roman" w:cs="Times New Roman"/>
        </w:rPr>
        <w:instrText xml:space="preserve"> INCLUDEPICTURE "https://www.xenonstack.com/images/insights/2020/01/continuous-integration-and-continuous-delivery-xenonstack.png" \* MERGEFORMATINET </w:instrText>
      </w:r>
      <w:r w:rsidRPr="001211BA">
        <w:rPr>
          <w:rFonts w:ascii="Times New Roman" w:hAnsi="Times New Roman" w:cs="Times New Roman"/>
        </w:rPr>
        <w:fldChar w:fldCharType="separate"/>
      </w:r>
      <w:r w:rsidRPr="001211BA">
        <w:rPr>
          <w:rFonts w:ascii="Times New Roman" w:hAnsi="Times New Roman" w:cs="Times New Roman"/>
          <w:noProof/>
        </w:rPr>
        <w:drawing>
          <wp:inline distT="0" distB="0" distL="0" distR="0" wp14:anchorId="1AF5CB08" wp14:editId="70156355">
            <wp:extent cx="4327451" cy="2435570"/>
            <wp:effectExtent l="0" t="0" r="3810" b="3175"/>
            <wp:docPr id="2" name="Picture 2" descr="Continuous Integration and Continuous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Integration and Continuous Deliv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003" cy="2437006"/>
                    </a:xfrm>
                    <a:prstGeom prst="rect">
                      <a:avLst/>
                    </a:prstGeom>
                    <a:noFill/>
                    <a:ln>
                      <a:noFill/>
                    </a:ln>
                  </pic:spPr>
                </pic:pic>
              </a:graphicData>
            </a:graphic>
          </wp:inline>
        </w:drawing>
      </w:r>
      <w:r w:rsidRPr="001211BA">
        <w:rPr>
          <w:rFonts w:ascii="Times New Roman" w:hAnsi="Times New Roman" w:cs="Times New Roman"/>
        </w:rPr>
        <w:fldChar w:fldCharType="end"/>
      </w:r>
    </w:p>
    <w:p w14:paraId="43AC1C4F" w14:textId="7B441A4A" w:rsidR="002D71B2" w:rsidRPr="001211BA" w:rsidRDefault="002D71B2" w:rsidP="001211BA">
      <w:pPr>
        <w:pStyle w:val="ListParagraph"/>
        <w:jc w:val="both"/>
        <w:rPr>
          <w:rFonts w:ascii="Times New Roman" w:hAnsi="Times New Roman" w:cs="Times New Roman"/>
          <w:b/>
          <w:bCs/>
          <w:i/>
          <w:iCs/>
          <w:sz w:val="21"/>
          <w:szCs w:val="21"/>
        </w:rPr>
      </w:pPr>
      <w:r w:rsidRPr="001211BA">
        <w:rPr>
          <w:rFonts w:ascii="Times New Roman" w:hAnsi="Times New Roman" w:cs="Times New Roman"/>
          <w:b/>
          <w:bCs/>
          <w:i/>
          <w:iCs/>
          <w:sz w:val="21"/>
          <w:szCs w:val="21"/>
        </w:rPr>
        <w:t xml:space="preserve">Fig 1, a sample continuous integrations / development loop. </w:t>
      </w:r>
    </w:p>
    <w:p w14:paraId="3152AAF9" w14:textId="77777777" w:rsidR="002D71B2" w:rsidRPr="001211BA" w:rsidRDefault="002D71B2" w:rsidP="001211BA">
      <w:pPr>
        <w:pStyle w:val="ListParagraph"/>
        <w:jc w:val="both"/>
        <w:rPr>
          <w:rFonts w:ascii="Times New Roman" w:hAnsi="Times New Roman" w:cs="Times New Roman"/>
        </w:rPr>
      </w:pPr>
    </w:p>
    <w:p w14:paraId="39DD3E9F" w14:textId="77777777" w:rsidR="009072AC" w:rsidRPr="001211BA" w:rsidRDefault="009072AC" w:rsidP="001211BA">
      <w:pPr>
        <w:jc w:val="both"/>
        <w:rPr>
          <w:b/>
          <w:bCs/>
          <w:sz w:val="32"/>
          <w:szCs w:val="32"/>
          <w:lang w:val="en-GB"/>
        </w:rPr>
      </w:pPr>
    </w:p>
    <w:p w14:paraId="7FE78030" w14:textId="77777777" w:rsidR="009072AC" w:rsidRPr="001211BA" w:rsidRDefault="009072AC" w:rsidP="001211BA">
      <w:pPr>
        <w:jc w:val="both"/>
        <w:rPr>
          <w:b/>
          <w:bCs/>
          <w:sz w:val="32"/>
          <w:szCs w:val="32"/>
          <w:lang w:val="en-GB"/>
        </w:rPr>
      </w:pPr>
      <w:r w:rsidRPr="001211BA">
        <w:rPr>
          <w:b/>
          <w:bCs/>
          <w:sz w:val="32"/>
          <w:szCs w:val="32"/>
          <w:lang w:val="en-GB"/>
        </w:rPr>
        <w:br w:type="page"/>
      </w:r>
    </w:p>
    <w:p w14:paraId="4DFBA7B3" w14:textId="5DA291B9" w:rsidR="006470F1" w:rsidRPr="001211BA" w:rsidRDefault="006470F1" w:rsidP="001211BA">
      <w:pPr>
        <w:pStyle w:val="Heading2"/>
        <w:jc w:val="center"/>
        <w:rPr>
          <w:rFonts w:ascii="Times New Roman" w:hAnsi="Times New Roman" w:cs="Times New Roman"/>
          <w:b/>
          <w:bCs/>
          <w:sz w:val="32"/>
          <w:szCs w:val="32"/>
          <w:lang w:val="en-GB"/>
        </w:rPr>
      </w:pPr>
      <w:bookmarkStart w:id="4" w:name="_Toc41135726"/>
      <w:r w:rsidRPr="001211BA">
        <w:rPr>
          <w:rFonts w:ascii="Times New Roman" w:hAnsi="Times New Roman" w:cs="Times New Roman"/>
          <w:lang w:val="en-GB"/>
        </w:rPr>
        <w:lastRenderedPageBreak/>
        <w:t>Scope</w:t>
      </w:r>
      <w:bookmarkEnd w:id="4"/>
    </w:p>
    <w:p w14:paraId="5D0B8A68" w14:textId="241E3427" w:rsidR="00003B8D" w:rsidRPr="001211BA" w:rsidRDefault="00003B8D" w:rsidP="001211BA">
      <w:pPr>
        <w:jc w:val="both"/>
        <w:rPr>
          <w:lang w:val="en-GB"/>
        </w:rPr>
      </w:pPr>
    </w:p>
    <w:p w14:paraId="35C3812E" w14:textId="11E2E2E1" w:rsidR="00A00983" w:rsidRPr="001211BA" w:rsidRDefault="002D71B2" w:rsidP="001211BA">
      <w:pPr>
        <w:jc w:val="both"/>
        <w:rPr>
          <w:lang w:val="en-GB"/>
        </w:rPr>
      </w:pPr>
      <w:r w:rsidRPr="001211BA">
        <w:rPr>
          <w:lang w:val="en-GB"/>
        </w:rPr>
        <w:t xml:space="preserve">The scope of the project is defined as the technical design and operation of a </w:t>
      </w:r>
      <w:r w:rsidR="00755CF1" w:rsidRPr="001211BA">
        <w:rPr>
          <w:lang w:val="en-GB"/>
        </w:rPr>
        <w:t xml:space="preserve">working </w:t>
      </w:r>
      <w:r w:rsidRPr="001211BA">
        <w:rPr>
          <w:lang w:val="en-GB"/>
        </w:rPr>
        <w:t>continuous integration pipeline</w:t>
      </w:r>
      <w:r w:rsidR="00755CF1" w:rsidRPr="001211BA">
        <w:rPr>
          <w:lang w:val="en-GB"/>
        </w:rPr>
        <w:t xml:space="preserve">. This will incorporate the use of 4 severs (mentioned below in the “In Scope Critical Success Factors”. </w:t>
      </w:r>
    </w:p>
    <w:p w14:paraId="272BD0D7" w14:textId="77777777" w:rsidR="00A00983" w:rsidRPr="001211BA" w:rsidRDefault="00A00983" w:rsidP="001211BA">
      <w:pPr>
        <w:jc w:val="both"/>
        <w:rPr>
          <w:lang w:val="en-GB"/>
        </w:rPr>
      </w:pPr>
    </w:p>
    <w:p w14:paraId="39FAA35C" w14:textId="48269F24" w:rsidR="00003B8D" w:rsidRPr="001211BA" w:rsidRDefault="00310FE7" w:rsidP="001211BA">
      <w:pPr>
        <w:pStyle w:val="Heading2"/>
        <w:jc w:val="center"/>
        <w:rPr>
          <w:rFonts w:ascii="Times New Roman" w:hAnsi="Times New Roman" w:cs="Times New Roman"/>
          <w:lang w:val="en-GB"/>
        </w:rPr>
      </w:pPr>
      <w:bookmarkStart w:id="5" w:name="_Toc41135727"/>
      <w:r w:rsidRPr="001211BA">
        <w:rPr>
          <w:rFonts w:ascii="Times New Roman" w:hAnsi="Times New Roman" w:cs="Times New Roman"/>
          <w:lang w:val="en-GB"/>
        </w:rPr>
        <w:t>In Scope</w:t>
      </w:r>
      <w:r w:rsidR="00003B8D" w:rsidRPr="001211BA">
        <w:rPr>
          <w:rFonts w:ascii="Times New Roman" w:hAnsi="Times New Roman" w:cs="Times New Roman"/>
          <w:lang w:val="en-GB"/>
        </w:rPr>
        <w:t>:</w:t>
      </w:r>
      <w:bookmarkEnd w:id="5"/>
    </w:p>
    <w:p w14:paraId="0CB3F3E9" w14:textId="6EA0DE39" w:rsidR="00755CF1" w:rsidRPr="001211BA" w:rsidRDefault="00755CF1" w:rsidP="001211BA">
      <w:pPr>
        <w:jc w:val="both"/>
        <w:rPr>
          <w:lang w:val="en-GB"/>
        </w:rPr>
      </w:pPr>
    </w:p>
    <w:tbl>
      <w:tblPr>
        <w:tblStyle w:val="TableGrid"/>
        <w:tblW w:w="9282" w:type="dxa"/>
        <w:tblLook w:val="04A0" w:firstRow="1" w:lastRow="0" w:firstColumn="1" w:lastColumn="0" w:noHBand="0" w:noVBand="1"/>
      </w:tblPr>
      <w:tblGrid>
        <w:gridCol w:w="4641"/>
        <w:gridCol w:w="4641"/>
      </w:tblGrid>
      <w:tr w:rsidR="00755CF1" w:rsidRPr="001211BA" w14:paraId="429A38CD" w14:textId="77777777" w:rsidTr="00755CF1">
        <w:trPr>
          <w:trHeight w:val="568"/>
        </w:trPr>
        <w:tc>
          <w:tcPr>
            <w:tcW w:w="4641" w:type="dxa"/>
            <w:shd w:val="clear" w:color="auto" w:fill="767171" w:themeFill="background2" w:themeFillShade="80"/>
            <w:vAlign w:val="center"/>
          </w:tcPr>
          <w:p w14:paraId="43FE43D7" w14:textId="112D505C" w:rsidR="00755CF1" w:rsidRPr="001211BA" w:rsidRDefault="00755CF1" w:rsidP="001211BA">
            <w:pPr>
              <w:jc w:val="both"/>
              <w:rPr>
                <w:color w:val="FFFFFF" w:themeColor="background1"/>
                <w:lang w:val="en-GB"/>
              </w:rPr>
            </w:pPr>
            <w:r w:rsidRPr="001211BA">
              <w:rPr>
                <w:color w:val="FFFFFF" w:themeColor="background1"/>
                <w:lang w:val="en-GB"/>
              </w:rPr>
              <w:t>Objective</w:t>
            </w:r>
          </w:p>
        </w:tc>
        <w:tc>
          <w:tcPr>
            <w:tcW w:w="4641" w:type="dxa"/>
            <w:shd w:val="clear" w:color="auto" w:fill="767171" w:themeFill="background2" w:themeFillShade="80"/>
            <w:vAlign w:val="center"/>
          </w:tcPr>
          <w:p w14:paraId="0C7D6BB8" w14:textId="249736B5" w:rsidR="00755CF1" w:rsidRPr="001211BA" w:rsidRDefault="00755CF1" w:rsidP="001211BA">
            <w:pPr>
              <w:jc w:val="both"/>
              <w:rPr>
                <w:color w:val="FFFFFF" w:themeColor="background1"/>
                <w:lang w:val="en-GB"/>
              </w:rPr>
            </w:pPr>
            <w:r w:rsidRPr="001211BA">
              <w:rPr>
                <w:color w:val="FFFFFF" w:themeColor="background1"/>
                <w:lang w:val="en-GB"/>
              </w:rPr>
              <w:t>Critical Success Factor</w:t>
            </w:r>
          </w:p>
        </w:tc>
      </w:tr>
      <w:tr w:rsidR="00755CF1" w:rsidRPr="001211BA" w14:paraId="046F7AED" w14:textId="77777777" w:rsidTr="00755CF1">
        <w:trPr>
          <w:trHeight w:val="653"/>
        </w:trPr>
        <w:tc>
          <w:tcPr>
            <w:tcW w:w="4641" w:type="dxa"/>
          </w:tcPr>
          <w:p w14:paraId="3181EAD6" w14:textId="0DD04897" w:rsidR="00755CF1" w:rsidRPr="001211BA" w:rsidRDefault="00755CF1"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Continuous Integration </w:t>
            </w:r>
          </w:p>
        </w:tc>
        <w:tc>
          <w:tcPr>
            <w:tcW w:w="4641" w:type="dxa"/>
          </w:tcPr>
          <w:p w14:paraId="601AEFD4" w14:textId="5BCE2B8F" w:rsidR="00755CF1" w:rsidRPr="001211BA" w:rsidRDefault="00755CF1" w:rsidP="001211BA">
            <w:pPr>
              <w:jc w:val="both"/>
              <w:rPr>
                <w:lang w:val="en-GB"/>
              </w:rPr>
            </w:pPr>
            <w:r w:rsidRPr="001211BA">
              <w:rPr>
                <w:lang w:val="en-GB"/>
              </w:rPr>
              <w:t>All necessary components of the CI pipeline have been met and function as expected</w:t>
            </w:r>
          </w:p>
        </w:tc>
      </w:tr>
      <w:tr w:rsidR="00755CF1" w:rsidRPr="001211BA" w14:paraId="27E0756A" w14:textId="77777777" w:rsidTr="00755CF1">
        <w:trPr>
          <w:trHeight w:val="355"/>
        </w:trPr>
        <w:tc>
          <w:tcPr>
            <w:tcW w:w="4641" w:type="dxa"/>
          </w:tcPr>
          <w:p w14:paraId="43CB8095" w14:textId="5356A480" w:rsidR="00755CF1" w:rsidRPr="001211BA" w:rsidRDefault="00755CF1"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Web Server (Apache / JBoss) </w:t>
            </w:r>
          </w:p>
        </w:tc>
        <w:tc>
          <w:tcPr>
            <w:tcW w:w="4641" w:type="dxa"/>
          </w:tcPr>
          <w:p w14:paraId="7110AD97" w14:textId="7DFCB418" w:rsidR="00755CF1" w:rsidRPr="001211BA" w:rsidRDefault="00755CF1" w:rsidP="001211BA">
            <w:pPr>
              <w:jc w:val="both"/>
              <w:rPr>
                <w:lang w:val="en-GB"/>
              </w:rPr>
            </w:pPr>
            <w:r w:rsidRPr="001211BA">
              <w:rPr>
                <w:lang w:val="en-GB"/>
              </w:rPr>
              <w:t xml:space="preserve">Allow users to access to Apache Server </w:t>
            </w:r>
          </w:p>
        </w:tc>
      </w:tr>
      <w:tr w:rsidR="00755CF1" w:rsidRPr="001211BA" w14:paraId="6D135336" w14:textId="77777777" w:rsidTr="00755CF1">
        <w:trPr>
          <w:trHeight w:val="355"/>
        </w:trPr>
        <w:tc>
          <w:tcPr>
            <w:tcW w:w="4641" w:type="dxa"/>
          </w:tcPr>
          <w:p w14:paraId="69052B36" w14:textId="05BB2477" w:rsidR="00755CF1" w:rsidRPr="001211BA" w:rsidRDefault="00127F12"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MySQL</w:t>
            </w:r>
            <w:r w:rsidR="00755CF1" w:rsidRPr="001211BA">
              <w:rPr>
                <w:rFonts w:ascii="Times New Roman" w:hAnsi="Times New Roman" w:cs="Times New Roman"/>
              </w:rPr>
              <w:t xml:space="preserve"> Server </w:t>
            </w:r>
          </w:p>
        </w:tc>
        <w:tc>
          <w:tcPr>
            <w:tcW w:w="4641" w:type="dxa"/>
          </w:tcPr>
          <w:p w14:paraId="0657B04E" w14:textId="63D41653" w:rsidR="00755CF1" w:rsidRPr="001211BA" w:rsidRDefault="00755CF1" w:rsidP="001211BA">
            <w:pPr>
              <w:jc w:val="both"/>
              <w:rPr>
                <w:lang w:val="en-GB"/>
              </w:rPr>
            </w:pPr>
            <w:r w:rsidRPr="001211BA">
              <w:rPr>
                <w:lang w:val="en-GB"/>
              </w:rPr>
              <w:t xml:space="preserve">Allow users to access to </w:t>
            </w:r>
            <w:r w:rsidR="00127F12" w:rsidRPr="001211BA">
              <w:rPr>
                <w:lang w:val="en-GB"/>
              </w:rPr>
              <w:t>MySQL</w:t>
            </w:r>
            <w:r w:rsidRPr="001211BA">
              <w:rPr>
                <w:lang w:val="en-GB"/>
              </w:rPr>
              <w:t xml:space="preserve"> Server </w:t>
            </w:r>
          </w:p>
        </w:tc>
      </w:tr>
      <w:tr w:rsidR="00755CF1" w:rsidRPr="001211BA" w14:paraId="4B1B9CC8" w14:textId="77777777" w:rsidTr="00755CF1">
        <w:trPr>
          <w:trHeight w:val="336"/>
        </w:trPr>
        <w:tc>
          <w:tcPr>
            <w:tcW w:w="4641" w:type="dxa"/>
          </w:tcPr>
          <w:p w14:paraId="196C2546" w14:textId="766940E4" w:rsidR="00755CF1" w:rsidRPr="001211BA" w:rsidRDefault="00755CF1"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Git Server </w:t>
            </w:r>
          </w:p>
        </w:tc>
        <w:tc>
          <w:tcPr>
            <w:tcW w:w="4641" w:type="dxa"/>
          </w:tcPr>
          <w:p w14:paraId="64DE9C35" w14:textId="47EFABBA" w:rsidR="00755CF1" w:rsidRPr="001211BA" w:rsidRDefault="00755CF1" w:rsidP="001211BA">
            <w:pPr>
              <w:jc w:val="both"/>
              <w:rPr>
                <w:lang w:val="en-GB"/>
              </w:rPr>
            </w:pPr>
            <w:r w:rsidRPr="001211BA">
              <w:rPr>
                <w:lang w:val="en-GB"/>
              </w:rPr>
              <w:t xml:space="preserve">Allow users to access to Git Server </w:t>
            </w:r>
          </w:p>
        </w:tc>
      </w:tr>
      <w:tr w:rsidR="00755CF1" w:rsidRPr="001211BA" w14:paraId="254BAA2D" w14:textId="77777777" w:rsidTr="00755CF1">
        <w:trPr>
          <w:trHeight w:val="355"/>
        </w:trPr>
        <w:tc>
          <w:tcPr>
            <w:tcW w:w="4641" w:type="dxa"/>
          </w:tcPr>
          <w:p w14:paraId="7DF7C915" w14:textId="1625EFD1" w:rsidR="00755CF1" w:rsidRPr="001211BA" w:rsidRDefault="00755CF1"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Jenkins Server </w:t>
            </w:r>
          </w:p>
        </w:tc>
        <w:tc>
          <w:tcPr>
            <w:tcW w:w="4641" w:type="dxa"/>
          </w:tcPr>
          <w:p w14:paraId="25EA36F9" w14:textId="5001877C" w:rsidR="00755CF1" w:rsidRPr="001211BA" w:rsidRDefault="00755CF1" w:rsidP="001211BA">
            <w:pPr>
              <w:jc w:val="both"/>
              <w:rPr>
                <w:lang w:val="en-GB"/>
              </w:rPr>
            </w:pPr>
            <w:r w:rsidRPr="001211BA">
              <w:rPr>
                <w:lang w:val="en-GB"/>
              </w:rPr>
              <w:t xml:space="preserve">Allow users to access to Jenkins Server </w:t>
            </w:r>
          </w:p>
        </w:tc>
      </w:tr>
    </w:tbl>
    <w:p w14:paraId="2C7A33D5" w14:textId="77777777" w:rsidR="00755CF1" w:rsidRPr="001211BA" w:rsidRDefault="00755CF1" w:rsidP="001211BA">
      <w:pPr>
        <w:jc w:val="both"/>
        <w:rPr>
          <w:lang w:val="en-GB"/>
        </w:rPr>
      </w:pPr>
    </w:p>
    <w:p w14:paraId="2941BE04" w14:textId="75B4403C" w:rsidR="00003B8D" w:rsidRPr="001211BA" w:rsidRDefault="00003B8D" w:rsidP="001211BA">
      <w:pPr>
        <w:pStyle w:val="ListParagraph"/>
        <w:jc w:val="both"/>
        <w:rPr>
          <w:rFonts w:ascii="Times New Roman" w:hAnsi="Times New Roman" w:cs="Times New Roman"/>
        </w:rPr>
      </w:pPr>
    </w:p>
    <w:p w14:paraId="2F5B374F" w14:textId="6874A31E" w:rsidR="00003B8D" w:rsidRPr="001211BA" w:rsidRDefault="0080321C" w:rsidP="001211BA">
      <w:pPr>
        <w:pStyle w:val="Heading2"/>
        <w:jc w:val="center"/>
        <w:rPr>
          <w:rFonts w:ascii="Times New Roman" w:hAnsi="Times New Roman" w:cs="Times New Roman"/>
          <w:lang w:val="en-GB"/>
        </w:rPr>
      </w:pPr>
      <w:bookmarkStart w:id="6" w:name="_Toc41135728"/>
      <w:r w:rsidRPr="001211BA">
        <w:rPr>
          <w:rFonts w:ascii="Times New Roman" w:hAnsi="Times New Roman" w:cs="Times New Roman"/>
          <w:lang w:val="en-GB"/>
        </w:rPr>
        <w:t>Out of Scope</w:t>
      </w:r>
      <w:r w:rsidR="00003B8D" w:rsidRPr="001211BA">
        <w:rPr>
          <w:rFonts w:ascii="Times New Roman" w:hAnsi="Times New Roman" w:cs="Times New Roman"/>
          <w:lang w:val="en-GB"/>
        </w:rPr>
        <w:t>:</w:t>
      </w:r>
      <w:bookmarkEnd w:id="6"/>
    </w:p>
    <w:p w14:paraId="43F02D77" w14:textId="32885D64" w:rsidR="00003B8D" w:rsidRPr="001211BA" w:rsidRDefault="00003B8D" w:rsidP="001211BA">
      <w:pPr>
        <w:pStyle w:val="ListParagraph"/>
        <w:numPr>
          <w:ilvl w:val="0"/>
          <w:numId w:val="2"/>
        </w:numPr>
        <w:jc w:val="both"/>
        <w:rPr>
          <w:rFonts w:ascii="Times New Roman" w:hAnsi="Times New Roman" w:cs="Times New Roman"/>
        </w:rPr>
      </w:pPr>
      <w:r w:rsidRPr="001211BA">
        <w:rPr>
          <w:rFonts w:ascii="Times New Roman" w:hAnsi="Times New Roman" w:cs="Times New Roman"/>
        </w:rPr>
        <w:t>Disaster Recovery</w:t>
      </w:r>
    </w:p>
    <w:p w14:paraId="34739A73" w14:textId="53D624D5" w:rsidR="00003B8D" w:rsidRPr="001211BA" w:rsidRDefault="00003B8D" w:rsidP="001211BA">
      <w:pPr>
        <w:pStyle w:val="ListParagraph"/>
        <w:numPr>
          <w:ilvl w:val="0"/>
          <w:numId w:val="2"/>
        </w:numPr>
        <w:jc w:val="both"/>
        <w:rPr>
          <w:rFonts w:ascii="Times New Roman" w:hAnsi="Times New Roman" w:cs="Times New Roman"/>
        </w:rPr>
      </w:pPr>
      <w:r w:rsidRPr="001211BA">
        <w:rPr>
          <w:rFonts w:ascii="Times New Roman" w:hAnsi="Times New Roman" w:cs="Times New Roman"/>
        </w:rPr>
        <w:t xml:space="preserve">Auto Scaling </w:t>
      </w:r>
    </w:p>
    <w:p w14:paraId="594FDD7D" w14:textId="3DA497E3" w:rsidR="00003B8D" w:rsidRPr="001211BA" w:rsidRDefault="00003B8D" w:rsidP="001211BA">
      <w:pPr>
        <w:pStyle w:val="ListParagraph"/>
        <w:numPr>
          <w:ilvl w:val="0"/>
          <w:numId w:val="2"/>
        </w:numPr>
        <w:jc w:val="both"/>
        <w:rPr>
          <w:rFonts w:ascii="Times New Roman" w:hAnsi="Times New Roman" w:cs="Times New Roman"/>
        </w:rPr>
      </w:pPr>
      <w:r w:rsidRPr="001211BA">
        <w:rPr>
          <w:rFonts w:ascii="Times New Roman" w:hAnsi="Times New Roman" w:cs="Times New Roman"/>
        </w:rPr>
        <w:t xml:space="preserve">Load Balancing </w:t>
      </w:r>
    </w:p>
    <w:p w14:paraId="6E63A37F" w14:textId="4AB0427D" w:rsidR="00003B8D" w:rsidRPr="001211BA" w:rsidRDefault="0080321C" w:rsidP="001211BA">
      <w:pPr>
        <w:pStyle w:val="ListParagraph"/>
        <w:numPr>
          <w:ilvl w:val="0"/>
          <w:numId w:val="2"/>
        </w:numPr>
        <w:jc w:val="both"/>
        <w:rPr>
          <w:rFonts w:ascii="Times New Roman" w:hAnsi="Times New Roman" w:cs="Times New Roman"/>
        </w:rPr>
      </w:pPr>
      <w:r w:rsidRPr="001211BA">
        <w:rPr>
          <w:rFonts w:ascii="Times New Roman" w:hAnsi="Times New Roman" w:cs="Times New Roman"/>
        </w:rPr>
        <w:t xml:space="preserve">Performance Metrics </w:t>
      </w:r>
    </w:p>
    <w:p w14:paraId="66F387D4" w14:textId="3022638A" w:rsidR="0080321C" w:rsidRPr="001211BA" w:rsidRDefault="0080321C" w:rsidP="001211BA">
      <w:pPr>
        <w:pStyle w:val="ListParagraph"/>
        <w:numPr>
          <w:ilvl w:val="0"/>
          <w:numId w:val="2"/>
        </w:numPr>
        <w:jc w:val="both"/>
        <w:rPr>
          <w:rFonts w:ascii="Times New Roman" w:hAnsi="Times New Roman" w:cs="Times New Roman"/>
        </w:rPr>
      </w:pPr>
      <w:r w:rsidRPr="001211BA">
        <w:rPr>
          <w:rFonts w:ascii="Times New Roman" w:hAnsi="Times New Roman" w:cs="Times New Roman"/>
        </w:rPr>
        <w:t xml:space="preserve">Capacity </w:t>
      </w:r>
    </w:p>
    <w:p w14:paraId="32518245" w14:textId="05EE2CCC" w:rsidR="0080321C" w:rsidRPr="001211BA" w:rsidRDefault="0080321C" w:rsidP="001211BA">
      <w:pPr>
        <w:pStyle w:val="ListParagraph"/>
        <w:numPr>
          <w:ilvl w:val="0"/>
          <w:numId w:val="2"/>
        </w:numPr>
        <w:jc w:val="both"/>
        <w:rPr>
          <w:rFonts w:ascii="Times New Roman" w:hAnsi="Times New Roman" w:cs="Times New Roman"/>
        </w:rPr>
      </w:pPr>
      <w:r w:rsidRPr="001211BA">
        <w:rPr>
          <w:rFonts w:ascii="Times New Roman" w:hAnsi="Times New Roman" w:cs="Times New Roman"/>
        </w:rPr>
        <w:t xml:space="preserve">Availability </w:t>
      </w:r>
      <w:r w:rsidR="00755CF1" w:rsidRPr="001211BA">
        <w:rPr>
          <w:rFonts w:ascii="Times New Roman" w:hAnsi="Times New Roman" w:cs="Times New Roman"/>
        </w:rPr>
        <w:t xml:space="preserve"> </w:t>
      </w:r>
    </w:p>
    <w:p w14:paraId="0156EE74" w14:textId="102243D9" w:rsidR="006470F1" w:rsidRPr="001211BA" w:rsidRDefault="006470F1" w:rsidP="001211BA">
      <w:pPr>
        <w:jc w:val="both"/>
        <w:rPr>
          <w:lang w:val="en-GB"/>
        </w:rPr>
      </w:pPr>
    </w:p>
    <w:p w14:paraId="34CCD9FE" w14:textId="77777777" w:rsidR="009072AC" w:rsidRPr="001211BA" w:rsidRDefault="009072AC" w:rsidP="001211BA">
      <w:pPr>
        <w:jc w:val="both"/>
        <w:rPr>
          <w:b/>
          <w:bCs/>
          <w:lang w:val="en-GB"/>
        </w:rPr>
      </w:pPr>
      <w:r w:rsidRPr="001211BA">
        <w:rPr>
          <w:b/>
          <w:bCs/>
          <w:lang w:val="en-GB"/>
        </w:rPr>
        <w:br w:type="page"/>
      </w:r>
    </w:p>
    <w:p w14:paraId="197C8AED" w14:textId="77777777" w:rsidR="009072AC" w:rsidRPr="001211BA" w:rsidRDefault="009072AC" w:rsidP="001211BA">
      <w:pPr>
        <w:jc w:val="both"/>
        <w:rPr>
          <w:rFonts w:eastAsiaTheme="majorEastAsia"/>
          <w:color w:val="2F5496" w:themeColor="accent1" w:themeShade="BF"/>
          <w:sz w:val="26"/>
          <w:szCs w:val="26"/>
          <w:lang w:val="en-GB"/>
        </w:rPr>
      </w:pPr>
    </w:p>
    <w:p w14:paraId="27667D46" w14:textId="06500FAE" w:rsidR="006470F1" w:rsidRPr="001211BA" w:rsidRDefault="006470F1" w:rsidP="001211BA">
      <w:pPr>
        <w:pStyle w:val="Heading2"/>
        <w:jc w:val="center"/>
        <w:rPr>
          <w:rFonts w:ascii="Times New Roman" w:hAnsi="Times New Roman" w:cs="Times New Roman"/>
          <w:lang w:val="en-GB"/>
        </w:rPr>
      </w:pPr>
      <w:bookmarkStart w:id="7" w:name="_Toc41135729"/>
      <w:r w:rsidRPr="001211BA">
        <w:rPr>
          <w:rFonts w:ascii="Times New Roman" w:hAnsi="Times New Roman" w:cs="Times New Roman"/>
          <w:lang w:val="en-GB"/>
        </w:rPr>
        <w:t>Environment Information</w:t>
      </w:r>
      <w:bookmarkEnd w:id="7"/>
    </w:p>
    <w:p w14:paraId="73DE7070" w14:textId="6FEF9A3A" w:rsidR="00003B8D" w:rsidRPr="001211BA" w:rsidRDefault="00003B8D" w:rsidP="001211BA">
      <w:pPr>
        <w:pStyle w:val="ListParagraph"/>
        <w:jc w:val="both"/>
        <w:rPr>
          <w:rFonts w:ascii="Times New Roman" w:hAnsi="Times New Roman" w:cs="Times New Roman"/>
          <w:highlight w:val="yellow"/>
        </w:rPr>
      </w:pPr>
    </w:p>
    <w:p w14:paraId="55FC87A0" w14:textId="77777777" w:rsidR="009072AC" w:rsidRPr="001211BA" w:rsidRDefault="009072AC" w:rsidP="001211BA">
      <w:pPr>
        <w:pStyle w:val="ListParagraph"/>
        <w:jc w:val="both"/>
        <w:rPr>
          <w:rFonts w:ascii="Times New Roman" w:hAnsi="Times New Roman" w:cs="Times New Roman"/>
          <w:highlight w:val="yellow"/>
        </w:rPr>
      </w:pPr>
    </w:p>
    <w:p w14:paraId="27B829B1" w14:textId="59EA54ED" w:rsidR="00003B8D" w:rsidRPr="009C1B68" w:rsidRDefault="00003B8D" w:rsidP="009C1B68">
      <w:pPr>
        <w:rPr>
          <w:b/>
          <w:bCs/>
        </w:rPr>
      </w:pPr>
      <w:r w:rsidRPr="009C1B68">
        <w:rPr>
          <w:b/>
          <w:bCs/>
        </w:rPr>
        <w:t xml:space="preserve">Cloud Provider: </w:t>
      </w:r>
    </w:p>
    <w:p w14:paraId="0DC8F619" w14:textId="77777777" w:rsidR="009072AC" w:rsidRPr="001211BA" w:rsidRDefault="009072AC" w:rsidP="001211BA">
      <w:pPr>
        <w:pStyle w:val="ListParagraph"/>
        <w:ind w:left="360"/>
        <w:jc w:val="both"/>
        <w:rPr>
          <w:rFonts w:ascii="Times New Roman" w:hAnsi="Times New Roman" w:cs="Times New Roman"/>
          <w:b/>
          <w:bCs/>
        </w:rPr>
      </w:pPr>
    </w:p>
    <w:p w14:paraId="24A3E06F" w14:textId="16D8C2F9" w:rsidR="00C65525" w:rsidRPr="001211BA" w:rsidRDefault="00C65525" w:rsidP="001211BA">
      <w:pPr>
        <w:jc w:val="both"/>
        <w:rPr>
          <w:lang w:val="en-GB"/>
        </w:rPr>
      </w:pPr>
      <w:r w:rsidRPr="001211BA">
        <w:rPr>
          <w:lang w:val="en-GB"/>
        </w:rPr>
        <w:t xml:space="preserve">The project was completed using Microsoft Azure Cloud Computing Services, a cloud computing service </w:t>
      </w:r>
      <w:r w:rsidRPr="001211BA">
        <w:rPr>
          <w:rFonts w:eastAsiaTheme="minorHAnsi"/>
          <w:lang w:val="en-GB" w:eastAsia="en-US"/>
        </w:rPr>
        <w:t xml:space="preserve">created by Microsoft for building, testing, deploying, and managing applications and services through Microsoft-managed data </w:t>
      </w:r>
      <w:r w:rsidR="00127F12" w:rsidRPr="001211BA">
        <w:rPr>
          <w:rFonts w:eastAsiaTheme="minorHAnsi"/>
          <w:lang w:val="en-GB" w:eastAsia="en-US"/>
        </w:rPr>
        <w:t>centres</w:t>
      </w:r>
      <w:r w:rsidRPr="001211BA">
        <w:rPr>
          <w:rFonts w:eastAsiaTheme="minorHAnsi"/>
          <w:lang w:val="en-GB" w:eastAsia="en-US"/>
        </w:rPr>
        <w:t>.</w:t>
      </w:r>
      <w:r w:rsidRPr="001211BA">
        <w:rPr>
          <w:lang w:val="en-GB"/>
        </w:rPr>
        <w:t xml:space="preserve"> This cloud service provider was chosen;</w:t>
      </w:r>
    </w:p>
    <w:p w14:paraId="5BC21976" w14:textId="29EE29B1" w:rsidR="00003B8D" w:rsidRPr="001211BA" w:rsidRDefault="00C65525" w:rsidP="001211BA">
      <w:pPr>
        <w:pStyle w:val="ListParagraph"/>
        <w:numPr>
          <w:ilvl w:val="1"/>
          <w:numId w:val="1"/>
        </w:numPr>
        <w:jc w:val="both"/>
        <w:rPr>
          <w:rFonts w:ascii="Times New Roman" w:hAnsi="Times New Roman" w:cs="Times New Roman"/>
        </w:rPr>
      </w:pPr>
      <w:r w:rsidRPr="001211BA">
        <w:rPr>
          <w:rFonts w:ascii="Times New Roman" w:hAnsi="Times New Roman" w:cs="Times New Roman"/>
        </w:rPr>
        <w:t>As it was a common platform that all three developers had full access.</w:t>
      </w:r>
    </w:p>
    <w:p w14:paraId="3F54C908" w14:textId="7E67D0D2" w:rsidR="00C65525" w:rsidRPr="001211BA" w:rsidRDefault="00C65525" w:rsidP="001211BA">
      <w:pPr>
        <w:pStyle w:val="ListParagraph"/>
        <w:numPr>
          <w:ilvl w:val="1"/>
          <w:numId w:val="1"/>
        </w:numPr>
        <w:jc w:val="both"/>
        <w:rPr>
          <w:rFonts w:ascii="Times New Roman" w:hAnsi="Times New Roman" w:cs="Times New Roman"/>
        </w:rPr>
      </w:pPr>
      <w:r w:rsidRPr="001211BA">
        <w:rPr>
          <w:rFonts w:ascii="Times New Roman" w:hAnsi="Times New Roman" w:cs="Times New Roman"/>
        </w:rPr>
        <w:t xml:space="preserve">As it is one of the largest commercial cloud providers. </w:t>
      </w:r>
    </w:p>
    <w:p w14:paraId="71C7DA87" w14:textId="33EADFE9" w:rsidR="00003B8D" w:rsidRPr="001211BA" w:rsidRDefault="00C65525" w:rsidP="001211BA">
      <w:pPr>
        <w:pStyle w:val="ListParagraph"/>
        <w:numPr>
          <w:ilvl w:val="1"/>
          <w:numId w:val="1"/>
        </w:numPr>
        <w:jc w:val="both"/>
        <w:rPr>
          <w:rFonts w:ascii="Times New Roman" w:hAnsi="Times New Roman" w:cs="Times New Roman"/>
        </w:rPr>
      </w:pPr>
      <w:r w:rsidRPr="001211BA">
        <w:rPr>
          <w:rFonts w:ascii="Times New Roman" w:hAnsi="Times New Roman" w:cs="Times New Roman"/>
        </w:rPr>
        <w:t xml:space="preserve">As all resources are familiar with the platform and technology, thus ensuring that the primary focus was on value adding activities (development and deployment) and would reduce the time taken on learning any new systems. </w:t>
      </w:r>
    </w:p>
    <w:p w14:paraId="200DC4E0" w14:textId="77777777" w:rsidR="00003B8D" w:rsidRPr="001211BA" w:rsidRDefault="00003B8D" w:rsidP="001211BA">
      <w:pPr>
        <w:jc w:val="both"/>
        <w:rPr>
          <w:lang w:val="en-GB"/>
        </w:rPr>
      </w:pPr>
    </w:p>
    <w:p w14:paraId="549CAE4F" w14:textId="230EBE45" w:rsidR="00003B8D" w:rsidRPr="001211BA" w:rsidRDefault="00003B8D" w:rsidP="001211BA">
      <w:pPr>
        <w:jc w:val="both"/>
        <w:rPr>
          <w:lang w:val="en-GB"/>
        </w:rPr>
      </w:pPr>
      <w:r w:rsidRPr="001211BA">
        <w:rPr>
          <w:lang w:val="en-GB"/>
        </w:rPr>
        <w:t xml:space="preserve">The development and deployment are both using </w:t>
      </w:r>
      <w:r w:rsidRPr="001211BA">
        <w:rPr>
          <w:b/>
          <w:bCs/>
          <w:lang w:val="en-GB"/>
        </w:rPr>
        <w:t>MS East US</w:t>
      </w:r>
      <w:r w:rsidRPr="001211BA">
        <w:rPr>
          <w:lang w:val="en-GB"/>
        </w:rPr>
        <w:t xml:space="preserve"> region. The rationale behind this was to look at the most cost optimised option within MS Azure that would still have full functionality and services, i.e. full suite of MS resources available in this region. </w:t>
      </w:r>
    </w:p>
    <w:p w14:paraId="07A62A8C" w14:textId="24E11B10" w:rsidR="00003B8D" w:rsidRPr="001211BA" w:rsidRDefault="00003B8D" w:rsidP="001211BA">
      <w:pPr>
        <w:jc w:val="both"/>
        <w:rPr>
          <w:lang w:val="en-GB"/>
        </w:rPr>
      </w:pPr>
    </w:p>
    <w:tbl>
      <w:tblPr>
        <w:tblStyle w:val="TableGrid"/>
        <w:tblW w:w="0" w:type="auto"/>
        <w:jc w:val="center"/>
        <w:tblLook w:val="04A0" w:firstRow="1" w:lastRow="0" w:firstColumn="1" w:lastColumn="0" w:noHBand="0" w:noVBand="1"/>
      </w:tblPr>
      <w:tblGrid>
        <w:gridCol w:w="2254"/>
        <w:gridCol w:w="2254"/>
        <w:gridCol w:w="2254"/>
      </w:tblGrid>
      <w:tr w:rsidR="00127F12" w:rsidRPr="001211BA" w14:paraId="5ED94551" w14:textId="77777777" w:rsidTr="00127F12">
        <w:trPr>
          <w:jc w:val="center"/>
        </w:trPr>
        <w:tc>
          <w:tcPr>
            <w:tcW w:w="2254" w:type="dxa"/>
          </w:tcPr>
          <w:p w14:paraId="34CCE77C" w14:textId="76400A99" w:rsidR="00127F12" w:rsidRPr="001211BA" w:rsidRDefault="00127F12" w:rsidP="001211BA">
            <w:pPr>
              <w:jc w:val="both"/>
              <w:rPr>
                <w:lang w:val="en-GB"/>
              </w:rPr>
            </w:pPr>
            <w:r w:rsidRPr="001211BA">
              <w:rPr>
                <w:lang w:val="en-GB"/>
              </w:rPr>
              <w:t xml:space="preserve">Region </w:t>
            </w:r>
          </w:p>
        </w:tc>
        <w:tc>
          <w:tcPr>
            <w:tcW w:w="2254" w:type="dxa"/>
          </w:tcPr>
          <w:p w14:paraId="33D95B50" w14:textId="382FA5EA" w:rsidR="00127F12" w:rsidRPr="001211BA" w:rsidRDefault="00127F12" w:rsidP="001211BA">
            <w:pPr>
              <w:jc w:val="both"/>
              <w:rPr>
                <w:lang w:val="en-GB"/>
              </w:rPr>
            </w:pPr>
            <w:r w:rsidRPr="001211BA">
              <w:rPr>
                <w:lang w:val="en-GB"/>
              </w:rPr>
              <w:t>VM Ubuntu LTS 18.04 (cost per month)</w:t>
            </w:r>
          </w:p>
        </w:tc>
        <w:tc>
          <w:tcPr>
            <w:tcW w:w="2254" w:type="dxa"/>
          </w:tcPr>
          <w:p w14:paraId="3490DFAF" w14:textId="6E4DDFED" w:rsidR="00127F12" w:rsidRPr="001211BA" w:rsidRDefault="00127F12" w:rsidP="001211BA">
            <w:pPr>
              <w:jc w:val="both"/>
              <w:rPr>
                <w:lang w:val="en-GB"/>
              </w:rPr>
            </w:pPr>
            <w:r w:rsidRPr="001211BA">
              <w:rPr>
                <w:lang w:val="en-GB"/>
              </w:rPr>
              <w:t xml:space="preserve">Disc size </w:t>
            </w:r>
          </w:p>
        </w:tc>
      </w:tr>
      <w:tr w:rsidR="00127F12" w:rsidRPr="001211BA" w14:paraId="13E5A58F" w14:textId="77777777" w:rsidTr="00127F12">
        <w:trPr>
          <w:jc w:val="center"/>
        </w:trPr>
        <w:tc>
          <w:tcPr>
            <w:tcW w:w="2254" w:type="dxa"/>
          </w:tcPr>
          <w:p w14:paraId="7D3041BC" w14:textId="44A05C4A" w:rsidR="00127F12" w:rsidRPr="001211BA" w:rsidRDefault="00127F12" w:rsidP="001211BA">
            <w:pPr>
              <w:jc w:val="both"/>
              <w:rPr>
                <w:lang w:val="en-GB"/>
              </w:rPr>
            </w:pPr>
            <w:r w:rsidRPr="001211BA">
              <w:rPr>
                <w:lang w:val="en-GB"/>
              </w:rPr>
              <w:t xml:space="preserve">US East </w:t>
            </w:r>
          </w:p>
        </w:tc>
        <w:tc>
          <w:tcPr>
            <w:tcW w:w="2254" w:type="dxa"/>
          </w:tcPr>
          <w:p w14:paraId="3F56C17B" w14:textId="1FE3F4EE" w:rsidR="00127F12" w:rsidRPr="001211BA" w:rsidRDefault="00127F12" w:rsidP="001211BA">
            <w:pPr>
              <w:jc w:val="both"/>
              <w:rPr>
                <w:lang w:val="en-GB"/>
              </w:rPr>
            </w:pPr>
            <w:r w:rsidRPr="001211BA">
              <w:rPr>
                <w:lang w:val="en-GB"/>
              </w:rPr>
              <w:t xml:space="preserve"> € 6.40 </w:t>
            </w:r>
          </w:p>
        </w:tc>
        <w:tc>
          <w:tcPr>
            <w:tcW w:w="2254" w:type="dxa"/>
          </w:tcPr>
          <w:p w14:paraId="7E497302" w14:textId="390207F1" w:rsidR="00127F12" w:rsidRPr="001211BA" w:rsidRDefault="00127F12" w:rsidP="001211BA">
            <w:pPr>
              <w:jc w:val="both"/>
              <w:rPr>
                <w:lang w:val="en-GB"/>
              </w:rPr>
            </w:pPr>
            <w:r w:rsidRPr="001211BA">
              <w:rPr>
                <w:lang w:val="en-GB"/>
              </w:rPr>
              <w:t xml:space="preserve">Standard SSD </w:t>
            </w:r>
          </w:p>
        </w:tc>
      </w:tr>
      <w:tr w:rsidR="00127F12" w:rsidRPr="001211BA" w14:paraId="260997EF" w14:textId="77777777" w:rsidTr="00127F12">
        <w:trPr>
          <w:jc w:val="center"/>
        </w:trPr>
        <w:tc>
          <w:tcPr>
            <w:tcW w:w="2254" w:type="dxa"/>
          </w:tcPr>
          <w:p w14:paraId="5B626142" w14:textId="2ACA6062" w:rsidR="00127F12" w:rsidRPr="001211BA" w:rsidRDefault="00127F12" w:rsidP="001211BA">
            <w:pPr>
              <w:jc w:val="both"/>
              <w:rPr>
                <w:lang w:val="en-GB"/>
              </w:rPr>
            </w:pPr>
            <w:r w:rsidRPr="001211BA">
              <w:rPr>
                <w:lang w:val="en-GB"/>
              </w:rPr>
              <w:t xml:space="preserve">(Europe) North </w:t>
            </w:r>
          </w:p>
        </w:tc>
        <w:tc>
          <w:tcPr>
            <w:tcW w:w="2254" w:type="dxa"/>
          </w:tcPr>
          <w:p w14:paraId="683A11D1" w14:textId="3ACFAF90" w:rsidR="00127F12" w:rsidRPr="001211BA" w:rsidRDefault="00127F12" w:rsidP="001211BA">
            <w:pPr>
              <w:jc w:val="both"/>
              <w:rPr>
                <w:lang w:val="en-GB"/>
              </w:rPr>
            </w:pPr>
            <w:r w:rsidRPr="001211BA">
              <w:rPr>
                <w:lang w:val="en-GB"/>
              </w:rPr>
              <w:t>€ 6.96</w:t>
            </w:r>
          </w:p>
        </w:tc>
        <w:tc>
          <w:tcPr>
            <w:tcW w:w="2254" w:type="dxa"/>
          </w:tcPr>
          <w:p w14:paraId="16CA6DE6" w14:textId="7A373521" w:rsidR="00127F12" w:rsidRPr="001211BA" w:rsidRDefault="00127F12" w:rsidP="001211BA">
            <w:pPr>
              <w:jc w:val="both"/>
              <w:rPr>
                <w:lang w:val="en-GB"/>
              </w:rPr>
            </w:pPr>
            <w:r w:rsidRPr="001211BA">
              <w:rPr>
                <w:lang w:val="en-GB"/>
              </w:rPr>
              <w:t>Standard SSD</w:t>
            </w:r>
          </w:p>
        </w:tc>
      </w:tr>
      <w:tr w:rsidR="00127F12" w:rsidRPr="001211BA" w14:paraId="191CD86A" w14:textId="77777777" w:rsidTr="00127F12">
        <w:trPr>
          <w:jc w:val="center"/>
        </w:trPr>
        <w:tc>
          <w:tcPr>
            <w:tcW w:w="2254" w:type="dxa"/>
          </w:tcPr>
          <w:p w14:paraId="094B60F8" w14:textId="2AD2D177" w:rsidR="00127F12" w:rsidRPr="001211BA" w:rsidRDefault="00127F12" w:rsidP="001211BA">
            <w:pPr>
              <w:jc w:val="both"/>
              <w:rPr>
                <w:lang w:val="en-GB"/>
              </w:rPr>
            </w:pPr>
            <w:r w:rsidRPr="001211BA">
              <w:rPr>
                <w:lang w:val="en-GB"/>
              </w:rPr>
              <w:t>(Europe) UK West</w:t>
            </w:r>
          </w:p>
        </w:tc>
        <w:tc>
          <w:tcPr>
            <w:tcW w:w="2254" w:type="dxa"/>
          </w:tcPr>
          <w:p w14:paraId="2BD3B986" w14:textId="7FAE8187" w:rsidR="00127F12" w:rsidRPr="001211BA" w:rsidRDefault="00127F12" w:rsidP="001211BA">
            <w:pPr>
              <w:jc w:val="both"/>
              <w:rPr>
                <w:lang w:val="en-GB"/>
              </w:rPr>
            </w:pPr>
            <w:r w:rsidRPr="001211BA">
              <w:rPr>
                <w:lang w:val="en-GB"/>
              </w:rPr>
              <w:t>€ 7.25</w:t>
            </w:r>
          </w:p>
        </w:tc>
        <w:tc>
          <w:tcPr>
            <w:tcW w:w="2254" w:type="dxa"/>
          </w:tcPr>
          <w:p w14:paraId="748122B1" w14:textId="32FE281A" w:rsidR="00127F12" w:rsidRPr="001211BA" w:rsidRDefault="00127F12" w:rsidP="001211BA">
            <w:pPr>
              <w:jc w:val="both"/>
              <w:rPr>
                <w:lang w:val="en-GB"/>
              </w:rPr>
            </w:pPr>
            <w:r w:rsidRPr="001211BA">
              <w:rPr>
                <w:lang w:val="en-GB"/>
              </w:rPr>
              <w:t>Standard SSD</w:t>
            </w:r>
          </w:p>
        </w:tc>
      </w:tr>
    </w:tbl>
    <w:p w14:paraId="6AD7F5FF" w14:textId="77777777" w:rsidR="00755CF1" w:rsidRPr="001211BA" w:rsidRDefault="00755CF1" w:rsidP="001211BA">
      <w:pPr>
        <w:jc w:val="both"/>
        <w:rPr>
          <w:lang w:val="en-GB"/>
        </w:rPr>
      </w:pPr>
    </w:p>
    <w:p w14:paraId="3A7E932E" w14:textId="77777777" w:rsidR="00755CF1" w:rsidRPr="001211BA" w:rsidRDefault="00755CF1" w:rsidP="001211BA">
      <w:pPr>
        <w:jc w:val="both"/>
        <w:rPr>
          <w:lang w:val="en-GB"/>
        </w:rPr>
      </w:pPr>
    </w:p>
    <w:p w14:paraId="7994B111" w14:textId="4222FA9B" w:rsidR="00003B8D" w:rsidRPr="001211BA" w:rsidRDefault="00003B8D" w:rsidP="001211BA">
      <w:pPr>
        <w:jc w:val="both"/>
        <w:rPr>
          <w:ins w:id="8" w:author="neilhogarty@gmail.com" w:date="2020-05-23T10:56:00Z"/>
          <w:lang w:val="en-GB"/>
        </w:rPr>
      </w:pPr>
    </w:p>
    <w:p w14:paraId="2D13A2BB" w14:textId="04879891" w:rsidR="00003B8D" w:rsidRPr="001211BA" w:rsidRDefault="00003B8D" w:rsidP="001211BA">
      <w:pPr>
        <w:jc w:val="both"/>
        <w:rPr>
          <w:b/>
          <w:bCs/>
          <w:lang w:val="en-GB"/>
        </w:rPr>
      </w:pPr>
      <w:r w:rsidRPr="001211BA">
        <w:rPr>
          <w:b/>
          <w:bCs/>
          <w:lang w:val="en-GB"/>
        </w:rPr>
        <w:t>Virtual Machines:</w:t>
      </w:r>
    </w:p>
    <w:p w14:paraId="56633DA3" w14:textId="60F493CB" w:rsidR="00C65525" w:rsidRPr="001211BA" w:rsidRDefault="00C65525" w:rsidP="001211BA">
      <w:pPr>
        <w:jc w:val="both"/>
        <w:rPr>
          <w:lang w:val="en-GB"/>
        </w:rPr>
      </w:pPr>
    </w:p>
    <w:p w14:paraId="21D6B787" w14:textId="281AB442" w:rsidR="00003B8D" w:rsidRPr="001211BA" w:rsidRDefault="00003B8D" w:rsidP="001211BA">
      <w:pPr>
        <w:jc w:val="both"/>
        <w:rPr>
          <w:lang w:val="en-GB"/>
        </w:rPr>
      </w:pPr>
      <w:r w:rsidRPr="001211BA">
        <w:rPr>
          <w:lang w:val="en-GB"/>
        </w:rPr>
        <w:t xml:space="preserve">As the main scope of the project was </w:t>
      </w:r>
      <w:r w:rsidR="0080321C" w:rsidRPr="001211BA">
        <w:rPr>
          <w:lang w:val="en-GB"/>
        </w:rPr>
        <w:t>to develop</w:t>
      </w:r>
      <w:r w:rsidRPr="001211BA">
        <w:rPr>
          <w:lang w:val="en-GB"/>
        </w:rPr>
        <w:t xml:space="preserve"> a continuous integration, the focus was on developing a working application that will show </w:t>
      </w:r>
      <w:r w:rsidR="0080321C" w:rsidRPr="001211BA">
        <w:rPr>
          <w:lang w:val="en-GB"/>
        </w:rPr>
        <w:t>the continuous integration “pipeline”. It is this justification that the virtual machines created were created with minimum specifications. It is this rationale that;</w:t>
      </w:r>
    </w:p>
    <w:p w14:paraId="23820DF6" w14:textId="5242C979" w:rsidR="0080321C" w:rsidRPr="001211BA" w:rsidRDefault="0080321C" w:rsidP="001211BA">
      <w:pPr>
        <w:pStyle w:val="ListParagraph"/>
        <w:numPr>
          <w:ilvl w:val="0"/>
          <w:numId w:val="1"/>
        </w:numPr>
        <w:jc w:val="both"/>
        <w:rPr>
          <w:rFonts w:ascii="Times New Roman" w:hAnsi="Times New Roman" w:cs="Times New Roman"/>
        </w:rPr>
      </w:pPr>
      <w:r w:rsidRPr="001211BA">
        <w:rPr>
          <w:rFonts w:ascii="Times New Roman" w:hAnsi="Times New Roman" w:cs="Times New Roman"/>
        </w:rPr>
        <w:t>The smallest size VM’s were chosen – Ubuntu Server 18.04 LTS (long term support) B1s / B1ls</w:t>
      </w:r>
    </w:p>
    <w:p w14:paraId="1D26DC14" w14:textId="0A6DDE97" w:rsidR="00C65525" w:rsidRPr="001211BA" w:rsidRDefault="0080321C" w:rsidP="001211BA">
      <w:pPr>
        <w:pStyle w:val="ListParagraph"/>
        <w:numPr>
          <w:ilvl w:val="0"/>
          <w:numId w:val="1"/>
        </w:numPr>
        <w:jc w:val="both"/>
        <w:rPr>
          <w:rFonts w:ascii="Times New Roman" w:hAnsi="Times New Roman" w:cs="Times New Roman"/>
        </w:rPr>
      </w:pPr>
      <w:r w:rsidRPr="001211BA">
        <w:rPr>
          <w:rFonts w:ascii="Times New Roman" w:hAnsi="Times New Roman" w:cs="Times New Roman"/>
        </w:rPr>
        <w:t xml:space="preserve">All VM’s created were single instances and not redundant, i.e. they were only in one Cloud / Data </w:t>
      </w:r>
      <w:proofErr w:type="spellStart"/>
      <w:r w:rsidR="00127F12" w:rsidRPr="001211BA">
        <w:rPr>
          <w:rFonts w:ascii="Times New Roman" w:hAnsi="Times New Roman" w:cs="Times New Roman"/>
        </w:rPr>
        <w:t>center</w:t>
      </w:r>
      <w:proofErr w:type="spellEnd"/>
      <w:r w:rsidRPr="001211BA">
        <w:rPr>
          <w:rFonts w:ascii="Times New Roman" w:hAnsi="Times New Roman" w:cs="Times New Roman"/>
        </w:rPr>
        <w:t>. In a real-life scenario this wouldn’t be ideal, however as this project is a POC (proof of concept), the decision was taken to focus on the primary objective of continuous integration and not on cloud architecture principles (</w:t>
      </w:r>
      <w:proofErr w:type="spellStart"/>
      <w:r w:rsidRPr="001211BA">
        <w:rPr>
          <w:rFonts w:ascii="Times New Roman" w:hAnsi="Times New Roman" w:cs="Times New Roman"/>
        </w:rPr>
        <w:t>i.e</w:t>
      </w:r>
      <w:proofErr w:type="spellEnd"/>
      <w:r w:rsidRPr="001211BA">
        <w:rPr>
          <w:rFonts w:ascii="Times New Roman" w:hAnsi="Times New Roman" w:cs="Times New Roman"/>
        </w:rPr>
        <w:t xml:space="preserve"> Scalability etc) </w:t>
      </w:r>
    </w:p>
    <w:p w14:paraId="66B3EC6A" w14:textId="77777777" w:rsidR="009C1B68" w:rsidRPr="009C1B68" w:rsidRDefault="001211BA" w:rsidP="009C1B68">
      <w:pPr>
        <w:pStyle w:val="ListParagraph"/>
        <w:numPr>
          <w:ilvl w:val="0"/>
          <w:numId w:val="1"/>
        </w:numPr>
      </w:pPr>
      <w:r w:rsidRPr="009C1B68">
        <w:rPr>
          <w:rFonts w:cs="Times New Roman"/>
        </w:rPr>
        <w:t xml:space="preserve">Note: for </w:t>
      </w:r>
      <w:r w:rsidR="009C1B68" w:rsidRPr="009C1B68">
        <w:t>encapsulate configuration details and host more than one domain from a single server. </w:t>
      </w:r>
    </w:p>
    <w:p w14:paraId="2684AD37" w14:textId="1F81853D" w:rsidR="0080321C" w:rsidRPr="009C1B68" w:rsidRDefault="0080321C" w:rsidP="009C1B68">
      <w:pPr>
        <w:pStyle w:val="ListParagraph"/>
        <w:jc w:val="both"/>
        <w:rPr>
          <w:rFonts w:ascii="Times New Roman" w:hAnsi="Times New Roman" w:cs="Times New Roman"/>
        </w:rPr>
      </w:pPr>
    </w:p>
    <w:tbl>
      <w:tblPr>
        <w:tblStyle w:val="TableGrid"/>
        <w:tblW w:w="0" w:type="auto"/>
        <w:tblLook w:val="04A0" w:firstRow="1" w:lastRow="0" w:firstColumn="1" w:lastColumn="0" w:noHBand="0" w:noVBand="1"/>
      </w:tblPr>
      <w:tblGrid>
        <w:gridCol w:w="1430"/>
        <w:gridCol w:w="1438"/>
        <w:gridCol w:w="1347"/>
        <w:gridCol w:w="1587"/>
        <w:gridCol w:w="1595"/>
        <w:gridCol w:w="1619"/>
      </w:tblGrid>
      <w:tr w:rsidR="0069741D" w:rsidRPr="001211BA" w14:paraId="71A8D253" w14:textId="77777777" w:rsidTr="0069741D">
        <w:tc>
          <w:tcPr>
            <w:tcW w:w="1430" w:type="dxa"/>
          </w:tcPr>
          <w:p w14:paraId="5C3793A7" w14:textId="391E6B87" w:rsidR="0069741D" w:rsidRPr="001211BA" w:rsidRDefault="0069741D" w:rsidP="001211BA">
            <w:pPr>
              <w:jc w:val="both"/>
              <w:rPr>
                <w:lang w:val="en-GB"/>
              </w:rPr>
            </w:pPr>
            <w:r w:rsidRPr="001211BA">
              <w:rPr>
                <w:lang w:val="en-GB"/>
              </w:rPr>
              <w:t>VM Name</w:t>
            </w:r>
          </w:p>
        </w:tc>
        <w:tc>
          <w:tcPr>
            <w:tcW w:w="1438" w:type="dxa"/>
          </w:tcPr>
          <w:p w14:paraId="654E3995" w14:textId="4BE29430" w:rsidR="0069741D" w:rsidRPr="001211BA" w:rsidRDefault="0069741D" w:rsidP="001211BA">
            <w:pPr>
              <w:jc w:val="both"/>
              <w:rPr>
                <w:lang w:val="en-GB"/>
              </w:rPr>
            </w:pPr>
            <w:r w:rsidRPr="001211BA">
              <w:rPr>
                <w:lang w:val="en-GB"/>
              </w:rPr>
              <w:t xml:space="preserve">VM type </w:t>
            </w:r>
          </w:p>
        </w:tc>
        <w:tc>
          <w:tcPr>
            <w:tcW w:w="1347" w:type="dxa"/>
          </w:tcPr>
          <w:p w14:paraId="78A561C7" w14:textId="53A1303E" w:rsidR="0069741D" w:rsidRPr="001211BA" w:rsidRDefault="0069741D" w:rsidP="001211BA">
            <w:pPr>
              <w:jc w:val="both"/>
              <w:rPr>
                <w:lang w:val="en-GB"/>
              </w:rPr>
            </w:pPr>
            <w:r w:rsidRPr="001211BA">
              <w:rPr>
                <w:lang w:val="en-GB"/>
              </w:rPr>
              <w:t>Size</w:t>
            </w:r>
          </w:p>
        </w:tc>
        <w:tc>
          <w:tcPr>
            <w:tcW w:w="1587" w:type="dxa"/>
          </w:tcPr>
          <w:p w14:paraId="0503FE9F" w14:textId="59FDCCC4" w:rsidR="0069741D" w:rsidRPr="001211BA" w:rsidRDefault="0069741D" w:rsidP="001211BA">
            <w:pPr>
              <w:jc w:val="both"/>
              <w:rPr>
                <w:lang w:val="en-GB"/>
              </w:rPr>
            </w:pPr>
            <w:r w:rsidRPr="001211BA">
              <w:rPr>
                <w:lang w:val="en-GB"/>
              </w:rPr>
              <w:t xml:space="preserve">Function </w:t>
            </w:r>
          </w:p>
        </w:tc>
        <w:tc>
          <w:tcPr>
            <w:tcW w:w="1595" w:type="dxa"/>
          </w:tcPr>
          <w:p w14:paraId="054BC60C" w14:textId="1923139B" w:rsidR="0069741D" w:rsidRPr="001211BA" w:rsidRDefault="0069741D" w:rsidP="001211BA">
            <w:pPr>
              <w:jc w:val="both"/>
              <w:rPr>
                <w:lang w:val="en-GB"/>
              </w:rPr>
            </w:pPr>
            <w:r w:rsidRPr="001211BA">
              <w:rPr>
                <w:lang w:val="en-GB"/>
              </w:rPr>
              <w:t xml:space="preserve">Software </w:t>
            </w:r>
          </w:p>
        </w:tc>
        <w:tc>
          <w:tcPr>
            <w:tcW w:w="1619" w:type="dxa"/>
          </w:tcPr>
          <w:p w14:paraId="46F97B3F" w14:textId="25899F91" w:rsidR="0069741D" w:rsidRPr="001211BA" w:rsidRDefault="0069741D" w:rsidP="001211BA">
            <w:pPr>
              <w:jc w:val="both"/>
              <w:rPr>
                <w:lang w:val="en-GB"/>
              </w:rPr>
            </w:pPr>
            <w:r w:rsidRPr="001211BA">
              <w:rPr>
                <w:lang w:val="en-GB"/>
              </w:rPr>
              <w:t>Comment</w:t>
            </w:r>
          </w:p>
        </w:tc>
      </w:tr>
      <w:tr w:rsidR="0069741D" w:rsidRPr="001211BA" w14:paraId="31DD3D65" w14:textId="77777777" w:rsidTr="0069741D">
        <w:tc>
          <w:tcPr>
            <w:tcW w:w="1430" w:type="dxa"/>
          </w:tcPr>
          <w:p w14:paraId="34EFC505" w14:textId="70B32522" w:rsidR="0069741D" w:rsidRPr="001211BA" w:rsidRDefault="0069741D" w:rsidP="001211BA">
            <w:pPr>
              <w:jc w:val="both"/>
              <w:rPr>
                <w:lang w:val="en-GB"/>
              </w:rPr>
            </w:pPr>
            <w:r w:rsidRPr="001211BA">
              <w:rPr>
                <w:lang w:val="en-GB"/>
              </w:rPr>
              <w:t>B8IT122-CA</w:t>
            </w:r>
          </w:p>
        </w:tc>
        <w:tc>
          <w:tcPr>
            <w:tcW w:w="1438" w:type="dxa"/>
          </w:tcPr>
          <w:p w14:paraId="7499A512" w14:textId="7468BFAC" w:rsidR="0069741D" w:rsidRPr="001211BA" w:rsidRDefault="0069741D" w:rsidP="001211BA">
            <w:pPr>
              <w:jc w:val="both"/>
              <w:rPr>
                <w:lang w:val="en-GB"/>
              </w:rPr>
            </w:pPr>
            <w:proofErr w:type="spellStart"/>
            <w:r w:rsidRPr="001211BA">
              <w:rPr>
                <w:lang w:val="en-GB"/>
              </w:rPr>
              <w:t>Ubtuntu</w:t>
            </w:r>
            <w:proofErr w:type="spellEnd"/>
            <w:r w:rsidRPr="001211BA">
              <w:rPr>
                <w:lang w:val="en-GB"/>
              </w:rPr>
              <w:t xml:space="preserve"> 18.04 LTS B1s</w:t>
            </w:r>
          </w:p>
        </w:tc>
        <w:tc>
          <w:tcPr>
            <w:tcW w:w="1347" w:type="dxa"/>
          </w:tcPr>
          <w:p w14:paraId="0464C2ED" w14:textId="17A6DE20" w:rsidR="0069741D" w:rsidRPr="001211BA" w:rsidRDefault="0069741D" w:rsidP="001211BA">
            <w:pPr>
              <w:jc w:val="both"/>
              <w:rPr>
                <w:lang w:val="en-GB"/>
              </w:rPr>
            </w:pPr>
            <w:r w:rsidRPr="001211BA">
              <w:rPr>
                <w:lang w:val="en-GB"/>
              </w:rPr>
              <w:t xml:space="preserve">1GB ram </w:t>
            </w:r>
          </w:p>
        </w:tc>
        <w:tc>
          <w:tcPr>
            <w:tcW w:w="1587" w:type="dxa"/>
          </w:tcPr>
          <w:p w14:paraId="455EAB89" w14:textId="5FBF3712" w:rsidR="0069741D" w:rsidRPr="001211BA" w:rsidRDefault="0069741D" w:rsidP="001211BA">
            <w:pPr>
              <w:jc w:val="both"/>
              <w:rPr>
                <w:lang w:val="en-GB"/>
              </w:rPr>
            </w:pPr>
            <w:r w:rsidRPr="001211BA">
              <w:rPr>
                <w:lang w:val="en-GB"/>
              </w:rPr>
              <w:t xml:space="preserve">To develop and Host the web application </w:t>
            </w:r>
          </w:p>
        </w:tc>
        <w:tc>
          <w:tcPr>
            <w:tcW w:w="1595" w:type="dxa"/>
          </w:tcPr>
          <w:p w14:paraId="1E9EFD0C" w14:textId="77777777" w:rsidR="0069741D" w:rsidRPr="001211BA" w:rsidRDefault="0069741D" w:rsidP="001211BA">
            <w:pPr>
              <w:jc w:val="both"/>
              <w:rPr>
                <w:lang w:val="en-GB"/>
              </w:rPr>
            </w:pPr>
            <w:r w:rsidRPr="001211BA">
              <w:rPr>
                <w:lang w:val="en-GB"/>
              </w:rPr>
              <w:t>LAMP Stack</w:t>
            </w:r>
          </w:p>
          <w:p w14:paraId="5BE77452" w14:textId="22161D52" w:rsidR="0069741D" w:rsidRPr="001211BA" w:rsidRDefault="0069741D" w:rsidP="001211BA">
            <w:pPr>
              <w:jc w:val="both"/>
              <w:rPr>
                <w:lang w:val="en-GB"/>
              </w:rPr>
            </w:pPr>
            <w:proofErr w:type="spellStart"/>
            <w:r w:rsidRPr="001211BA">
              <w:rPr>
                <w:lang w:val="en-GB"/>
              </w:rPr>
              <w:t>PhpAdmin</w:t>
            </w:r>
            <w:proofErr w:type="spellEnd"/>
          </w:p>
        </w:tc>
        <w:tc>
          <w:tcPr>
            <w:tcW w:w="1619" w:type="dxa"/>
          </w:tcPr>
          <w:p w14:paraId="5966478D" w14:textId="26B65DD7" w:rsidR="0069741D" w:rsidRPr="001211BA" w:rsidRDefault="0069741D" w:rsidP="001211BA">
            <w:pPr>
              <w:jc w:val="both"/>
              <w:rPr>
                <w:lang w:val="en-GB"/>
              </w:rPr>
            </w:pPr>
            <w:r w:rsidRPr="001211BA">
              <w:rPr>
                <w:lang w:val="en-GB"/>
              </w:rPr>
              <w:t xml:space="preserve">A full Lamp stack was installed on this machine, </w:t>
            </w:r>
            <w:r w:rsidRPr="001211BA">
              <w:rPr>
                <w:lang w:val="en-GB"/>
              </w:rPr>
              <w:lastRenderedPageBreak/>
              <w:t xml:space="preserve">using Apache web server, MySQL and </w:t>
            </w:r>
            <w:proofErr w:type="spellStart"/>
            <w:r w:rsidRPr="001211BA">
              <w:rPr>
                <w:lang w:val="en-GB"/>
              </w:rPr>
              <w:t>phpadmin</w:t>
            </w:r>
            <w:proofErr w:type="spellEnd"/>
            <w:r w:rsidRPr="001211BA">
              <w:rPr>
                <w:lang w:val="en-GB"/>
              </w:rPr>
              <w:t xml:space="preserve"> to create the HTML application and insert data into </w:t>
            </w:r>
            <w:proofErr w:type="spellStart"/>
            <w:r w:rsidRPr="001211BA">
              <w:rPr>
                <w:lang w:val="en-GB"/>
              </w:rPr>
              <w:t>MySql</w:t>
            </w:r>
            <w:proofErr w:type="spellEnd"/>
            <w:r w:rsidRPr="001211BA">
              <w:rPr>
                <w:lang w:val="en-GB"/>
              </w:rPr>
              <w:t xml:space="preserve">. </w:t>
            </w:r>
          </w:p>
        </w:tc>
      </w:tr>
      <w:tr w:rsidR="00C92EA2" w:rsidRPr="001211BA" w14:paraId="11CCC7A9" w14:textId="77777777" w:rsidTr="0069741D">
        <w:tc>
          <w:tcPr>
            <w:tcW w:w="1430" w:type="dxa"/>
          </w:tcPr>
          <w:p w14:paraId="0E0CA4AB" w14:textId="689312B1" w:rsidR="00C92EA2" w:rsidRPr="001211BA" w:rsidRDefault="00C92EA2" w:rsidP="00C92EA2">
            <w:pPr>
              <w:jc w:val="both"/>
              <w:rPr>
                <w:lang w:val="en-GB"/>
              </w:rPr>
            </w:pPr>
            <w:proofErr w:type="spellStart"/>
            <w:r w:rsidRPr="00C92EA2">
              <w:rPr>
                <w:lang w:val="en-GB"/>
              </w:rPr>
              <w:lastRenderedPageBreak/>
              <w:t>gitserverca</w:t>
            </w:r>
            <w:proofErr w:type="spellEnd"/>
          </w:p>
        </w:tc>
        <w:tc>
          <w:tcPr>
            <w:tcW w:w="1438" w:type="dxa"/>
          </w:tcPr>
          <w:p w14:paraId="1615F6CF" w14:textId="0F0660ED" w:rsidR="00C92EA2" w:rsidRPr="001211BA" w:rsidRDefault="00C92EA2" w:rsidP="00C92EA2">
            <w:pPr>
              <w:jc w:val="both"/>
              <w:rPr>
                <w:lang w:val="en-GB"/>
              </w:rPr>
            </w:pPr>
            <w:proofErr w:type="spellStart"/>
            <w:r w:rsidRPr="00C92EA2">
              <w:rPr>
                <w:lang w:val="en-GB"/>
              </w:rPr>
              <w:t>Ubtuntu</w:t>
            </w:r>
            <w:proofErr w:type="spellEnd"/>
            <w:r w:rsidRPr="00C92EA2">
              <w:rPr>
                <w:lang w:val="en-GB"/>
              </w:rPr>
              <w:t xml:space="preserve"> 18.04 LTS B1s</w:t>
            </w:r>
          </w:p>
        </w:tc>
        <w:tc>
          <w:tcPr>
            <w:tcW w:w="1347" w:type="dxa"/>
          </w:tcPr>
          <w:p w14:paraId="63AA3000" w14:textId="02C117F4" w:rsidR="00C92EA2" w:rsidRPr="001211BA" w:rsidRDefault="00C92EA2" w:rsidP="00C92EA2">
            <w:pPr>
              <w:jc w:val="both"/>
              <w:rPr>
                <w:lang w:val="en-GB"/>
              </w:rPr>
            </w:pPr>
            <w:r w:rsidRPr="00C92EA2">
              <w:rPr>
                <w:lang w:val="en-GB"/>
              </w:rPr>
              <w:t xml:space="preserve">1GB ram </w:t>
            </w:r>
          </w:p>
        </w:tc>
        <w:tc>
          <w:tcPr>
            <w:tcW w:w="1587" w:type="dxa"/>
          </w:tcPr>
          <w:p w14:paraId="130050CF" w14:textId="44C0936D" w:rsidR="00C92EA2" w:rsidRPr="001211BA" w:rsidRDefault="00C92EA2" w:rsidP="00C92EA2">
            <w:pPr>
              <w:jc w:val="both"/>
              <w:rPr>
                <w:lang w:val="en-GB"/>
              </w:rPr>
            </w:pPr>
            <w:r>
              <w:rPr>
                <w:lang w:val="en-GB"/>
              </w:rPr>
              <w:t>To configure and host the GIT server</w:t>
            </w:r>
          </w:p>
        </w:tc>
        <w:tc>
          <w:tcPr>
            <w:tcW w:w="1595" w:type="dxa"/>
          </w:tcPr>
          <w:p w14:paraId="0E28E2C1" w14:textId="2AE4A7C0" w:rsidR="00C92EA2" w:rsidRPr="001211BA" w:rsidRDefault="00C92EA2" w:rsidP="00C92EA2">
            <w:pPr>
              <w:jc w:val="both"/>
              <w:rPr>
                <w:lang w:val="en-GB"/>
              </w:rPr>
            </w:pPr>
            <w:r>
              <w:rPr>
                <w:lang w:val="en-GB"/>
              </w:rPr>
              <w:t>GIT Server</w:t>
            </w:r>
          </w:p>
        </w:tc>
        <w:tc>
          <w:tcPr>
            <w:tcW w:w="1619" w:type="dxa"/>
          </w:tcPr>
          <w:p w14:paraId="518FB983" w14:textId="2104317E" w:rsidR="00C92EA2" w:rsidRPr="001211BA" w:rsidRDefault="00C92EA2" w:rsidP="00C92EA2">
            <w:pPr>
              <w:jc w:val="both"/>
              <w:rPr>
                <w:lang w:val="en-GB"/>
              </w:rPr>
            </w:pPr>
            <w:r>
              <w:rPr>
                <w:lang w:val="en-GB"/>
              </w:rPr>
              <w:t>A git server was installed on this machine.</w:t>
            </w:r>
          </w:p>
        </w:tc>
      </w:tr>
      <w:tr w:rsidR="00C92EA2" w:rsidRPr="001211BA" w14:paraId="579E87B8" w14:textId="77777777" w:rsidTr="0069741D">
        <w:tc>
          <w:tcPr>
            <w:tcW w:w="1430" w:type="dxa"/>
          </w:tcPr>
          <w:p w14:paraId="11819DA2" w14:textId="57EDEAA9" w:rsidR="00C92EA2" w:rsidRPr="001211BA" w:rsidRDefault="005B29A5" w:rsidP="00C92EA2">
            <w:pPr>
              <w:jc w:val="both"/>
              <w:rPr>
                <w:lang w:val="en-GB"/>
              </w:rPr>
            </w:pPr>
            <w:r>
              <w:rPr>
                <w:lang w:val="en-GB"/>
              </w:rPr>
              <w:t>Jenkins</w:t>
            </w:r>
          </w:p>
        </w:tc>
        <w:tc>
          <w:tcPr>
            <w:tcW w:w="1438" w:type="dxa"/>
          </w:tcPr>
          <w:p w14:paraId="34891430" w14:textId="38C90710" w:rsidR="00C92EA2" w:rsidRPr="001211BA" w:rsidRDefault="00C92EA2" w:rsidP="00C92EA2">
            <w:pPr>
              <w:jc w:val="both"/>
              <w:rPr>
                <w:lang w:val="en-GB"/>
              </w:rPr>
            </w:pPr>
            <w:proofErr w:type="spellStart"/>
            <w:r w:rsidRPr="00C92EA2">
              <w:rPr>
                <w:lang w:val="en-GB"/>
              </w:rPr>
              <w:t>Ubtuntu</w:t>
            </w:r>
            <w:proofErr w:type="spellEnd"/>
            <w:r w:rsidRPr="00C92EA2">
              <w:rPr>
                <w:lang w:val="en-GB"/>
              </w:rPr>
              <w:t xml:space="preserve"> 18.04 LTS B1s</w:t>
            </w:r>
          </w:p>
        </w:tc>
        <w:tc>
          <w:tcPr>
            <w:tcW w:w="1347" w:type="dxa"/>
          </w:tcPr>
          <w:p w14:paraId="09D84218" w14:textId="1320B4A0" w:rsidR="00C92EA2" w:rsidRPr="001211BA" w:rsidRDefault="00C92EA2" w:rsidP="00C92EA2">
            <w:pPr>
              <w:jc w:val="both"/>
              <w:rPr>
                <w:lang w:val="en-GB"/>
              </w:rPr>
            </w:pPr>
            <w:r w:rsidRPr="00C92EA2">
              <w:rPr>
                <w:lang w:val="en-GB"/>
              </w:rPr>
              <w:t xml:space="preserve">1GB ram </w:t>
            </w:r>
          </w:p>
        </w:tc>
        <w:tc>
          <w:tcPr>
            <w:tcW w:w="1587" w:type="dxa"/>
          </w:tcPr>
          <w:p w14:paraId="486C3F3A" w14:textId="68BE205C" w:rsidR="00C92EA2" w:rsidRPr="001211BA" w:rsidRDefault="00C92EA2" w:rsidP="00C92EA2">
            <w:pPr>
              <w:jc w:val="both"/>
              <w:rPr>
                <w:lang w:val="en-GB"/>
              </w:rPr>
            </w:pPr>
            <w:r>
              <w:rPr>
                <w:lang w:val="en-GB"/>
              </w:rPr>
              <w:t>To configure and host the Jenkins server</w:t>
            </w:r>
          </w:p>
        </w:tc>
        <w:tc>
          <w:tcPr>
            <w:tcW w:w="1595" w:type="dxa"/>
          </w:tcPr>
          <w:p w14:paraId="7BC269DC" w14:textId="60EC5923" w:rsidR="00C92EA2" w:rsidRPr="001211BA" w:rsidRDefault="00C92EA2" w:rsidP="00C92EA2">
            <w:pPr>
              <w:jc w:val="both"/>
              <w:rPr>
                <w:lang w:val="en-GB"/>
              </w:rPr>
            </w:pPr>
            <w:r>
              <w:rPr>
                <w:lang w:val="en-GB"/>
              </w:rPr>
              <w:t>Jenkins Server</w:t>
            </w:r>
          </w:p>
        </w:tc>
        <w:tc>
          <w:tcPr>
            <w:tcW w:w="1619" w:type="dxa"/>
          </w:tcPr>
          <w:p w14:paraId="6C641C4C" w14:textId="66248D3F" w:rsidR="00C92EA2" w:rsidRPr="001211BA" w:rsidRDefault="00C92EA2" w:rsidP="00C92EA2">
            <w:pPr>
              <w:jc w:val="both"/>
              <w:rPr>
                <w:lang w:val="en-GB"/>
              </w:rPr>
            </w:pPr>
            <w:r>
              <w:rPr>
                <w:lang w:val="en-GB"/>
              </w:rPr>
              <w:t>A Jenkins server was installed on this machine.</w:t>
            </w:r>
          </w:p>
        </w:tc>
      </w:tr>
    </w:tbl>
    <w:p w14:paraId="2DC637AD" w14:textId="77777777" w:rsidR="0080321C" w:rsidRPr="001211BA" w:rsidRDefault="0080321C" w:rsidP="001211BA">
      <w:pPr>
        <w:jc w:val="both"/>
        <w:rPr>
          <w:lang w:val="en-GB"/>
        </w:rPr>
      </w:pPr>
    </w:p>
    <w:p w14:paraId="09EB093D" w14:textId="18CE29FA" w:rsidR="006470F1" w:rsidRPr="001211BA" w:rsidRDefault="006470F1" w:rsidP="001211BA">
      <w:pPr>
        <w:jc w:val="both"/>
        <w:rPr>
          <w:lang w:val="en-GB"/>
        </w:rPr>
      </w:pPr>
    </w:p>
    <w:p w14:paraId="196966E7" w14:textId="77777777" w:rsidR="009072AC" w:rsidRPr="001211BA" w:rsidRDefault="009072AC" w:rsidP="001211BA">
      <w:pPr>
        <w:jc w:val="both"/>
        <w:rPr>
          <w:lang w:val="en-GB"/>
        </w:rPr>
      </w:pPr>
      <w:r w:rsidRPr="001211BA">
        <w:rPr>
          <w:lang w:val="en-GB"/>
        </w:rPr>
        <w:br w:type="page"/>
      </w:r>
    </w:p>
    <w:p w14:paraId="382D13DE" w14:textId="2089FB26" w:rsidR="006470F1" w:rsidRPr="001211BA" w:rsidRDefault="006470F1" w:rsidP="001211BA">
      <w:pPr>
        <w:pStyle w:val="Heading2"/>
        <w:jc w:val="center"/>
        <w:rPr>
          <w:rFonts w:ascii="Times New Roman" w:hAnsi="Times New Roman" w:cs="Times New Roman"/>
          <w:lang w:val="en-GB"/>
        </w:rPr>
      </w:pPr>
      <w:bookmarkStart w:id="9" w:name="_Toc41135730"/>
      <w:r w:rsidRPr="001211BA">
        <w:rPr>
          <w:rFonts w:ascii="Times New Roman" w:hAnsi="Times New Roman" w:cs="Times New Roman"/>
          <w:lang w:val="en-GB"/>
        </w:rPr>
        <w:lastRenderedPageBreak/>
        <w:t>Architecture</w:t>
      </w:r>
      <w:bookmarkEnd w:id="9"/>
    </w:p>
    <w:p w14:paraId="10E6D8F7" w14:textId="1101A015" w:rsidR="006470F1" w:rsidRPr="001211BA" w:rsidRDefault="006470F1" w:rsidP="001211BA">
      <w:pPr>
        <w:jc w:val="both"/>
        <w:rPr>
          <w:lang w:val="en-GB"/>
        </w:rPr>
      </w:pPr>
    </w:p>
    <w:commentRangeStart w:id="10"/>
    <w:p w14:paraId="1B8CF604" w14:textId="5682866D" w:rsidR="0069741D" w:rsidRPr="001211BA" w:rsidRDefault="008E63B7" w:rsidP="001211BA">
      <w:pPr>
        <w:jc w:val="both"/>
        <w:rPr>
          <w:lang w:val="en-GB"/>
        </w:rPr>
      </w:pPr>
      <w:r w:rsidRPr="001211BA">
        <w:rPr>
          <w:lang w:val="en-GB"/>
        </w:rPr>
        <w:fldChar w:fldCharType="begin"/>
      </w:r>
      <w:r w:rsidRPr="001211BA">
        <w:rPr>
          <w:lang w:val="en-GB"/>
        </w:rPr>
        <w:instrText xml:space="preserve"> INCLUDEPICTURE "https://hishaamn.files.wordpress.com/2016/09/capture.png?w=646" \* MERGEFORMATINET </w:instrText>
      </w:r>
      <w:r w:rsidRPr="001211BA">
        <w:rPr>
          <w:lang w:val="en-GB"/>
        </w:rPr>
        <w:fldChar w:fldCharType="separate"/>
      </w:r>
      <w:r w:rsidRPr="001211BA">
        <w:rPr>
          <w:noProof/>
          <w:lang w:val="en-GB"/>
        </w:rPr>
        <w:drawing>
          <wp:inline distT="0" distB="0" distL="0" distR="0" wp14:anchorId="686BE959" wp14:editId="0EE3EECD">
            <wp:extent cx="5731510" cy="3184525"/>
            <wp:effectExtent l="0" t="0" r="0" b="3175"/>
            <wp:docPr id="1" name="Picture 1" descr="Sitecore With Continuous Integration and Deployment – Hish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core With Continuous Integration and Deployment – Hisha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r w:rsidRPr="001211BA">
        <w:rPr>
          <w:lang w:val="en-GB"/>
        </w:rPr>
        <w:fldChar w:fldCharType="end"/>
      </w:r>
      <w:commentRangeEnd w:id="10"/>
      <w:r w:rsidRPr="001211BA">
        <w:rPr>
          <w:rStyle w:val="CommentReference"/>
          <w:lang w:val="en-GB"/>
        </w:rPr>
        <w:commentReference w:id="10"/>
      </w:r>
    </w:p>
    <w:p w14:paraId="06670625" w14:textId="77777777" w:rsidR="0069741D" w:rsidRPr="001211BA" w:rsidRDefault="0069741D" w:rsidP="001211BA">
      <w:pPr>
        <w:jc w:val="both"/>
        <w:rPr>
          <w:lang w:val="en-GB"/>
        </w:rPr>
      </w:pPr>
    </w:p>
    <w:p w14:paraId="145EB991" w14:textId="77777777" w:rsidR="0069741D" w:rsidRPr="001211BA" w:rsidRDefault="0069741D" w:rsidP="001211BA">
      <w:pPr>
        <w:jc w:val="both"/>
        <w:rPr>
          <w:lang w:val="en-GB"/>
        </w:rPr>
      </w:pPr>
    </w:p>
    <w:p w14:paraId="7E5E19FB" w14:textId="77777777" w:rsidR="009072AC" w:rsidRPr="001211BA" w:rsidRDefault="009072AC" w:rsidP="001211BA">
      <w:pPr>
        <w:jc w:val="both"/>
        <w:rPr>
          <w:rFonts w:eastAsiaTheme="majorEastAsia"/>
          <w:color w:val="2F5496" w:themeColor="accent1" w:themeShade="BF"/>
          <w:sz w:val="26"/>
          <w:szCs w:val="26"/>
          <w:lang w:val="en-GB"/>
        </w:rPr>
      </w:pPr>
      <w:r w:rsidRPr="001211BA">
        <w:rPr>
          <w:lang w:val="en-GB"/>
        </w:rPr>
        <w:br w:type="page"/>
      </w:r>
    </w:p>
    <w:p w14:paraId="3A16C9A2" w14:textId="015B243D" w:rsidR="006470F1" w:rsidRPr="001211BA" w:rsidRDefault="006470F1" w:rsidP="001211BA">
      <w:pPr>
        <w:pStyle w:val="Heading2"/>
        <w:jc w:val="center"/>
        <w:rPr>
          <w:rFonts w:ascii="Times New Roman" w:hAnsi="Times New Roman" w:cs="Times New Roman"/>
          <w:lang w:val="en-GB"/>
        </w:rPr>
      </w:pPr>
      <w:bookmarkStart w:id="11" w:name="_Toc41135731"/>
      <w:r w:rsidRPr="001211BA">
        <w:rPr>
          <w:rFonts w:ascii="Times New Roman" w:hAnsi="Times New Roman" w:cs="Times New Roman"/>
          <w:lang w:val="en-GB"/>
        </w:rPr>
        <w:lastRenderedPageBreak/>
        <w:t>Access Procedure</w:t>
      </w:r>
      <w:bookmarkEnd w:id="11"/>
    </w:p>
    <w:p w14:paraId="022371B1" w14:textId="508B9C73" w:rsidR="002B4A97" w:rsidRPr="001211BA" w:rsidRDefault="002B4A97" w:rsidP="001211BA">
      <w:pPr>
        <w:jc w:val="both"/>
        <w:rPr>
          <w:lang w:val="en-GB"/>
        </w:rPr>
      </w:pPr>
    </w:p>
    <w:p w14:paraId="16FDC105" w14:textId="5AF333C3" w:rsidR="002B4A97" w:rsidRPr="001211BA" w:rsidRDefault="002B4A97" w:rsidP="001211BA">
      <w:pPr>
        <w:jc w:val="both"/>
        <w:rPr>
          <w:lang w:val="en-GB"/>
        </w:rPr>
      </w:pPr>
      <w:r w:rsidRPr="001211BA">
        <w:rPr>
          <w:lang w:val="en-GB"/>
        </w:rPr>
        <w:t xml:space="preserve">Test Pages: </w:t>
      </w:r>
    </w:p>
    <w:tbl>
      <w:tblPr>
        <w:tblStyle w:val="TableGrid"/>
        <w:tblW w:w="0" w:type="auto"/>
        <w:tblLook w:val="04A0" w:firstRow="1" w:lastRow="0" w:firstColumn="1" w:lastColumn="0" w:noHBand="0" w:noVBand="1"/>
      </w:tblPr>
      <w:tblGrid>
        <w:gridCol w:w="4508"/>
        <w:gridCol w:w="4508"/>
      </w:tblGrid>
      <w:tr w:rsidR="002B4A97" w:rsidRPr="001211BA" w14:paraId="1AF444E2" w14:textId="77777777" w:rsidTr="002D71B2">
        <w:tc>
          <w:tcPr>
            <w:tcW w:w="4508" w:type="dxa"/>
          </w:tcPr>
          <w:p w14:paraId="5870512B" w14:textId="5B1146E2" w:rsidR="002B4A97" w:rsidRPr="001211BA" w:rsidRDefault="002B4A97" w:rsidP="001211BA">
            <w:pPr>
              <w:jc w:val="both"/>
              <w:rPr>
                <w:lang w:val="en-GB"/>
              </w:rPr>
            </w:pPr>
            <w:r w:rsidRPr="001211BA">
              <w:rPr>
                <w:lang w:val="en-GB"/>
              </w:rPr>
              <w:t>Functionality form</w:t>
            </w:r>
          </w:p>
        </w:tc>
        <w:tc>
          <w:tcPr>
            <w:tcW w:w="4508" w:type="dxa"/>
          </w:tcPr>
          <w:p w14:paraId="1A0A2255" w14:textId="77777777" w:rsidR="002B4A97" w:rsidRPr="001211BA" w:rsidRDefault="00E87693" w:rsidP="001211BA">
            <w:pPr>
              <w:jc w:val="both"/>
              <w:rPr>
                <w:lang w:val="en-GB"/>
              </w:rPr>
            </w:pPr>
            <w:hyperlink r:id="rId18" w:history="1">
              <w:r w:rsidR="002B4A97" w:rsidRPr="001211BA">
                <w:rPr>
                  <w:rStyle w:val="Hyperlink"/>
                  <w:lang w:val="en-GB"/>
                </w:rPr>
                <w:t>http://40.71.87.225/add-record-form.php</w:t>
              </w:r>
            </w:hyperlink>
          </w:p>
          <w:p w14:paraId="67E6C3D9" w14:textId="77777777" w:rsidR="002B4A97" w:rsidRPr="001211BA" w:rsidRDefault="002B4A97" w:rsidP="001211BA">
            <w:pPr>
              <w:jc w:val="both"/>
              <w:rPr>
                <w:lang w:val="en-GB"/>
              </w:rPr>
            </w:pPr>
          </w:p>
        </w:tc>
      </w:tr>
      <w:tr w:rsidR="002B4A97" w:rsidRPr="001211BA" w14:paraId="11284120" w14:textId="77777777" w:rsidTr="002D71B2">
        <w:tc>
          <w:tcPr>
            <w:tcW w:w="4508" w:type="dxa"/>
          </w:tcPr>
          <w:p w14:paraId="28035EE8" w14:textId="3E779732" w:rsidR="002B4A97" w:rsidRPr="001211BA" w:rsidRDefault="002B4A97" w:rsidP="001211BA">
            <w:pPr>
              <w:jc w:val="both"/>
              <w:rPr>
                <w:lang w:val="en-GB"/>
              </w:rPr>
            </w:pPr>
            <w:r w:rsidRPr="001211BA">
              <w:rPr>
                <w:lang w:val="en-GB"/>
              </w:rPr>
              <w:t>Continuous integration form</w:t>
            </w:r>
          </w:p>
        </w:tc>
        <w:tc>
          <w:tcPr>
            <w:tcW w:w="4508" w:type="dxa"/>
          </w:tcPr>
          <w:p w14:paraId="2BB20EE4" w14:textId="77777777" w:rsidR="002B4A97" w:rsidRPr="001211BA" w:rsidRDefault="00E87693" w:rsidP="001211BA">
            <w:pPr>
              <w:jc w:val="both"/>
              <w:rPr>
                <w:lang w:val="en-GB"/>
              </w:rPr>
            </w:pPr>
            <w:hyperlink r:id="rId19" w:history="1">
              <w:r w:rsidR="002B4A97" w:rsidRPr="001211BA">
                <w:rPr>
                  <w:rStyle w:val="Hyperlink"/>
                  <w:lang w:val="en-GB"/>
                </w:rPr>
                <w:t>http://40.71.87.225/test-continuous-integration.php</w:t>
              </w:r>
            </w:hyperlink>
          </w:p>
          <w:p w14:paraId="245CA4BA" w14:textId="77777777" w:rsidR="002B4A97" w:rsidRPr="001211BA" w:rsidRDefault="002B4A97" w:rsidP="001211BA">
            <w:pPr>
              <w:jc w:val="both"/>
              <w:rPr>
                <w:lang w:val="en-GB"/>
              </w:rPr>
            </w:pPr>
          </w:p>
        </w:tc>
      </w:tr>
    </w:tbl>
    <w:p w14:paraId="2150710E" w14:textId="77777777" w:rsidR="002B4A97" w:rsidRPr="001211BA" w:rsidRDefault="002B4A97" w:rsidP="001211BA">
      <w:pPr>
        <w:jc w:val="both"/>
        <w:rPr>
          <w:lang w:val="en-GB"/>
        </w:rPr>
      </w:pPr>
    </w:p>
    <w:p w14:paraId="53B1E8CD" w14:textId="77777777" w:rsidR="002B4A97" w:rsidRPr="001211BA" w:rsidRDefault="002B4A97" w:rsidP="001211BA">
      <w:pPr>
        <w:jc w:val="both"/>
        <w:rPr>
          <w:lang w:val="en-GB"/>
        </w:rPr>
      </w:pPr>
    </w:p>
    <w:p w14:paraId="08B7AA42" w14:textId="77777777" w:rsidR="00A43104" w:rsidRPr="001211BA" w:rsidRDefault="00A43104" w:rsidP="001211BA">
      <w:pPr>
        <w:jc w:val="both"/>
        <w:rPr>
          <w:lang w:val="en-GB"/>
        </w:rPr>
      </w:pPr>
    </w:p>
    <w:p w14:paraId="717223CA" w14:textId="08B0CAA7" w:rsidR="006470F1" w:rsidRPr="001211BA" w:rsidRDefault="006470F1" w:rsidP="001211BA">
      <w:pPr>
        <w:pStyle w:val="Heading2"/>
        <w:jc w:val="center"/>
        <w:rPr>
          <w:rFonts w:ascii="Times New Roman" w:hAnsi="Times New Roman" w:cs="Times New Roman"/>
          <w:lang w:val="en-GB"/>
        </w:rPr>
      </w:pPr>
      <w:bookmarkStart w:id="12" w:name="_Toc41135732"/>
      <w:r w:rsidRPr="001211BA">
        <w:rPr>
          <w:rFonts w:ascii="Times New Roman" w:hAnsi="Times New Roman" w:cs="Times New Roman"/>
          <w:lang w:val="en-GB"/>
        </w:rPr>
        <w:t>Lesson’s Learned</w:t>
      </w:r>
      <w:bookmarkEnd w:id="12"/>
    </w:p>
    <w:p w14:paraId="79E4C243" w14:textId="57FD90C1" w:rsidR="0069741D" w:rsidRPr="001211BA" w:rsidRDefault="0069741D" w:rsidP="001211BA">
      <w:pPr>
        <w:jc w:val="both"/>
        <w:rPr>
          <w:lang w:val="en-GB"/>
        </w:rPr>
      </w:pPr>
    </w:p>
    <w:p w14:paraId="35A7253D" w14:textId="427AE069" w:rsidR="0069741D" w:rsidRPr="001211BA" w:rsidRDefault="0069741D" w:rsidP="001211BA">
      <w:pPr>
        <w:jc w:val="both"/>
        <w:rPr>
          <w:b/>
          <w:bCs/>
          <w:lang w:val="en-GB"/>
        </w:rPr>
      </w:pPr>
      <w:r w:rsidRPr="001211BA">
        <w:rPr>
          <w:b/>
          <w:bCs/>
          <w:lang w:val="en-GB"/>
        </w:rPr>
        <w:t>Naming convention</w:t>
      </w:r>
      <w:r w:rsidR="008E63B7" w:rsidRPr="001211BA">
        <w:rPr>
          <w:b/>
          <w:bCs/>
          <w:lang w:val="en-GB"/>
        </w:rPr>
        <w:t>:</w:t>
      </w:r>
    </w:p>
    <w:p w14:paraId="7EFFFD06" w14:textId="0F494F24" w:rsidR="008E63B7" w:rsidRPr="001211BA" w:rsidRDefault="008E63B7" w:rsidP="001211BA">
      <w:pPr>
        <w:jc w:val="both"/>
        <w:rPr>
          <w:lang w:val="en-GB"/>
        </w:rPr>
      </w:pPr>
      <w:r w:rsidRPr="001211BA">
        <w:rPr>
          <w:lang w:val="en-GB"/>
        </w:rPr>
        <w:t xml:space="preserve">To adhere to best practice, from a development and cloud architecture point of view, if this project was to be repeated, typical naming conventions would be adhered to. These would include having a </w:t>
      </w:r>
      <w:r w:rsidR="001211BA" w:rsidRPr="001211BA">
        <w:rPr>
          <w:lang w:val="en-GB"/>
        </w:rPr>
        <w:t>tag</w:t>
      </w:r>
      <w:r w:rsidRPr="001211BA">
        <w:rPr>
          <w:lang w:val="en-GB"/>
        </w:rPr>
        <w:t xml:space="preserve"> on each VM to ensure best practice and also to have all VMs consistently named. (</w:t>
      </w:r>
      <w:proofErr w:type="spellStart"/>
      <w:r w:rsidRPr="001211BA">
        <w:rPr>
          <w:lang w:val="en-GB"/>
        </w:rPr>
        <w:t>i.e</w:t>
      </w:r>
      <w:proofErr w:type="spellEnd"/>
      <w:r w:rsidRPr="001211BA">
        <w:rPr>
          <w:lang w:val="en-GB"/>
        </w:rPr>
        <w:t xml:space="preserve"> VM0001-Apache / VM0002-GitServer). In a real-life scenario this would be adhered to as systems would be more complex and could include legacy systems and multiple VMs on the same estate, however as this was a POC, the focus was on functionality. </w:t>
      </w:r>
    </w:p>
    <w:p w14:paraId="68B46E14" w14:textId="6CEFDACB" w:rsidR="008E63B7" w:rsidRPr="001211BA" w:rsidRDefault="008E63B7" w:rsidP="001211BA">
      <w:pPr>
        <w:jc w:val="both"/>
        <w:rPr>
          <w:lang w:val="en-GB"/>
        </w:rPr>
      </w:pPr>
    </w:p>
    <w:p w14:paraId="48A97C4E" w14:textId="727E63DC" w:rsidR="008E63B7" w:rsidRPr="001211BA" w:rsidRDefault="008E63B7" w:rsidP="001211BA">
      <w:pPr>
        <w:jc w:val="both"/>
        <w:rPr>
          <w:b/>
          <w:bCs/>
          <w:lang w:val="en-GB"/>
        </w:rPr>
      </w:pPr>
      <w:r w:rsidRPr="001211BA">
        <w:rPr>
          <w:b/>
          <w:bCs/>
          <w:lang w:val="en-GB"/>
        </w:rPr>
        <w:t xml:space="preserve">Containerization: </w:t>
      </w:r>
    </w:p>
    <w:p w14:paraId="75C9D160" w14:textId="41DF813C" w:rsidR="008E63B7" w:rsidRPr="001211BA" w:rsidRDefault="008E63B7" w:rsidP="001211BA">
      <w:pPr>
        <w:jc w:val="both"/>
        <w:rPr>
          <w:lang w:val="en-GB"/>
        </w:rPr>
      </w:pPr>
      <w:r w:rsidRPr="001211BA">
        <w:rPr>
          <w:lang w:val="en-GB"/>
        </w:rPr>
        <w:t xml:space="preserve">For this project, the decision was taken to use a series of Virtual Machines and not use a container service like Docker. </w:t>
      </w:r>
      <w:r w:rsidR="00673F06" w:rsidRPr="001211BA">
        <w:rPr>
          <w:lang w:val="en-GB"/>
        </w:rPr>
        <w:t>If this project was to be repeated, or the approach was to be repeated, it would be more efficient (both economically and environmentally) to use containers. Containers are more lightweight and would share the operating systems resources of the VM it sits on. Containers take milliseconds to boot up. In larger organizations and environments, containerization is ideal for running multiple instances of the same operating system.</w:t>
      </w:r>
    </w:p>
    <w:p w14:paraId="366D9F5B" w14:textId="2687479E" w:rsidR="00673F06" w:rsidRPr="001211BA" w:rsidRDefault="00673F06" w:rsidP="001211BA">
      <w:pPr>
        <w:jc w:val="both"/>
        <w:rPr>
          <w:lang w:val="en-GB"/>
        </w:rPr>
      </w:pPr>
    </w:p>
    <w:p w14:paraId="2ED33EE8" w14:textId="60883302" w:rsidR="00673F06" w:rsidRDefault="00673F06" w:rsidP="001211BA">
      <w:pPr>
        <w:jc w:val="both"/>
        <w:rPr>
          <w:b/>
          <w:bCs/>
          <w:lang w:val="en-GB"/>
        </w:rPr>
      </w:pPr>
      <w:r w:rsidRPr="001211BA">
        <w:rPr>
          <w:b/>
          <w:bCs/>
          <w:lang w:val="en-GB"/>
        </w:rPr>
        <w:t xml:space="preserve">Git Server: </w:t>
      </w:r>
    </w:p>
    <w:p w14:paraId="666791AD" w14:textId="351FE783" w:rsidR="00A0120B" w:rsidRDefault="00A0120B" w:rsidP="00A0120B">
      <w:pPr>
        <w:jc w:val="both"/>
        <w:rPr>
          <w:lang w:val="en-GB"/>
        </w:rPr>
      </w:pPr>
      <w:r w:rsidRPr="00A0120B">
        <w:rPr>
          <w:lang w:val="en-GB"/>
        </w:rPr>
        <w:t>For this project,</w:t>
      </w:r>
      <w:r>
        <w:rPr>
          <w:b/>
          <w:bCs/>
          <w:lang w:val="en-GB"/>
        </w:rPr>
        <w:t xml:space="preserve"> </w:t>
      </w:r>
      <w:r>
        <w:rPr>
          <w:lang w:val="en-GB"/>
        </w:rPr>
        <w:t>t</w:t>
      </w:r>
      <w:r w:rsidRPr="001211BA">
        <w:rPr>
          <w:lang w:val="en-GB"/>
        </w:rPr>
        <w:t>he decision was taken to install a git se</w:t>
      </w:r>
      <w:r>
        <w:rPr>
          <w:lang w:val="en-GB"/>
        </w:rPr>
        <w:t>r</w:t>
      </w:r>
      <w:r w:rsidRPr="001211BA">
        <w:rPr>
          <w:lang w:val="en-GB"/>
        </w:rPr>
        <w:t>ver onto a VM</w:t>
      </w:r>
      <w:r>
        <w:rPr>
          <w:lang w:val="en-GB"/>
        </w:rPr>
        <w:t>. This server hosts a git master that initially holds an empty folder. To access this repository, we downloaded git in our local machines (ex: Windows, mac, Linux, etc) which gives us opportunity to clone the master repository, add our changes and push it back to git.</w:t>
      </w:r>
      <w:r w:rsidRPr="001211BA">
        <w:rPr>
          <w:lang w:val="en-GB"/>
        </w:rPr>
        <w:t xml:space="preserve"> </w:t>
      </w:r>
    </w:p>
    <w:p w14:paraId="24015DBD" w14:textId="6375EAA2" w:rsidR="00A0120B" w:rsidRDefault="00A0120B" w:rsidP="00A0120B">
      <w:pPr>
        <w:jc w:val="both"/>
        <w:rPr>
          <w:lang w:val="en-GB"/>
        </w:rPr>
      </w:pPr>
    </w:p>
    <w:p w14:paraId="3DB733ED" w14:textId="6E0257EB" w:rsidR="00A0120B" w:rsidRDefault="00A0120B" w:rsidP="00A0120B">
      <w:pPr>
        <w:jc w:val="both"/>
        <w:rPr>
          <w:lang w:val="en-GB"/>
        </w:rPr>
      </w:pPr>
      <w:r>
        <w:rPr>
          <w:lang w:val="en-GB"/>
        </w:rPr>
        <w:t>Git is an open-source tool that developers use to manage source code and GitHub is an online service that connects to Git to manage resources with a more friendly UI. In this project, we are using Git and GitHub to manage our code changes and import it to Jenkins.</w:t>
      </w:r>
      <w:r w:rsidR="002708A9">
        <w:rPr>
          <w:lang w:val="en-GB"/>
        </w:rPr>
        <w:t xml:space="preserve"> </w:t>
      </w:r>
    </w:p>
    <w:p w14:paraId="4851FDD7" w14:textId="77777777" w:rsidR="00A0120B" w:rsidRDefault="00A0120B" w:rsidP="00A0120B">
      <w:pPr>
        <w:jc w:val="both"/>
        <w:rPr>
          <w:lang w:val="en-GB"/>
        </w:rPr>
      </w:pPr>
    </w:p>
    <w:p w14:paraId="0257D14B" w14:textId="527352B6" w:rsidR="006470F1" w:rsidRPr="001211BA" w:rsidRDefault="006470F1" w:rsidP="001211BA">
      <w:pPr>
        <w:jc w:val="both"/>
        <w:rPr>
          <w:lang w:val="en-GB"/>
        </w:rPr>
      </w:pPr>
    </w:p>
    <w:p w14:paraId="2D38E9A8" w14:textId="68D7905D" w:rsidR="00A43104" w:rsidRPr="001211BA" w:rsidRDefault="00A43104" w:rsidP="001211BA">
      <w:pPr>
        <w:jc w:val="both"/>
        <w:rPr>
          <w:b/>
          <w:bCs/>
          <w:lang w:val="en-GB"/>
        </w:rPr>
      </w:pPr>
      <w:r w:rsidRPr="001211BA">
        <w:rPr>
          <w:b/>
          <w:bCs/>
          <w:lang w:val="en-GB"/>
        </w:rPr>
        <w:t xml:space="preserve">Security: </w:t>
      </w:r>
    </w:p>
    <w:p w14:paraId="30CA3FB0" w14:textId="6C11195C" w:rsidR="00A43104" w:rsidRPr="001211BA" w:rsidRDefault="00A43104" w:rsidP="001211BA">
      <w:pPr>
        <w:jc w:val="both"/>
        <w:rPr>
          <w:lang w:val="en-GB"/>
        </w:rPr>
      </w:pPr>
      <w:r w:rsidRPr="001211BA">
        <w:rPr>
          <w:lang w:val="en-GB"/>
        </w:rPr>
        <w:t xml:space="preserve">There were some security principles that could be improved should this project be repeated or continued. Firstly, all VM’s were set up on MS Azure secured with a password. This decision was taken for convenience of use and to have the ability to </w:t>
      </w:r>
      <w:proofErr w:type="spellStart"/>
      <w:r w:rsidRPr="001211BA">
        <w:rPr>
          <w:lang w:val="en-GB"/>
        </w:rPr>
        <w:t>ssh</w:t>
      </w:r>
      <w:proofErr w:type="spellEnd"/>
      <w:r w:rsidRPr="001211BA">
        <w:rPr>
          <w:lang w:val="en-GB"/>
        </w:rPr>
        <w:t xml:space="preserve"> into each VM from any location. Should this be repeated, our recommendation would be to introduce a private key (.</w:t>
      </w:r>
      <w:proofErr w:type="spellStart"/>
      <w:r w:rsidRPr="001211BA">
        <w:rPr>
          <w:lang w:val="en-GB"/>
        </w:rPr>
        <w:t>pem</w:t>
      </w:r>
      <w:proofErr w:type="spellEnd"/>
      <w:r w:rsidRPr="001211BA">
        <w:rPr>
          <w:lang w:val="en-GB"/>
        </w:rPr>
        <w:t xml:space="preserve"> file) with read only access to increase security of the VM. </w:t>
      </w:r>
    </w:p>
    <w:p w14:paraId="6706D0E9" w14:textId="0B896978" w:rsidR="009072AC" w:rsidRPr="001211BA" w:rsidRDefault="009072AC" w:rsidP="001211BA">
      <w:pPr>
        <w:jc w:val="both"/>
        <w:rPr>
          <w:lang w:val="en-GB"/>
        </w:rPr>
      </w:pPr>
      <w:r w:rsidRPr="001211BA">
        <w:rPr>
          <w:lang w:val="en-GB"/>
        </w:rPr>
        <w:br w:type="page"/>
      </w:r>
    </w:p>
    <w:p w14:paraId="319FC682" w14:textId="77777777" w:rsidR="009072AC" w:rsidRPr="001211BA" w:rsidRDefault="009072AC" w:rsidP="001211BA">
      <w:pPr>
        <w:jc w:val="both"/>
        <w:rPr>
          <w:lang w:val="en-GB"/>
        </w:rPr>
      </w:pPr>
    </w:p>
    <w:p w14:paraId="6B87EBF4" w14:textId="77777777" w:rsidR="00A43104" w:rsidRPr="001211BA" w:rsidRDefault="00A43104" w:rsidP="001211BA">
      <w:pPr>
        <w:jc w:val="both"/>
        <w:rPr>
          <w:lang w:val="en-GB"/>
        </w:rPr>
      </w:pPr>
    </w:p>
    <w:p w14:paraId="1CEB862D" w14:textId="5FF569DA" w:rsidR="006470F1" w:rsidRPr="001211BA" w:rsidRDefault="006470F1" w:rsidP="001211BA">
      <w:pPr>
        <w:pStyle w:val="Heading2"/>
        <w:jc w:val="center"/>
        <w:rPr>
          <w:rFonts w:ascii="Times New Roman" w:hAnsi="Times New Roman" w:cs="Times New Roman"/>
        </w:rPr>
      </w:pPr>
      <w:bookmarkStart w:id="13" w:name="_Toc41135733"/>
      <w:r w:rsidRPr="001211BA">
        <w:rPr>
          <w:rFonts w:ascii="Times New Roman" w:hAnsi="Times New Roman" w:cs="Times New Roman"/>
        </w:rPr>
        <w:t>Conclusion</w:t>
      </w:r>
      <w:bookmarkEnd w:id="13"/>
    </w:p>
    <w:p w14:paraId="64EAC708" w14:textId="1DE25AE5" w:rsidR="009072AC" w:rsidRPr="001211BA" w:rsidRDefault="009072AC" w:rsidP="001211BA">
      <w:pPr>
        <w:jc w:val="both"/>
      </w:pPr>
    </w:p>
    <w:p w14:paraId="0FC5C6A1" w14:textId="2B4C6700" w:rsidR="009072AC" w:rsidRPr="001211BA" w:rsidRDefault="009072AC" w:rsidP="001211BA">
      <w:pPr>
        <w:jc w:val="both"/>
      </w:pPr>
      <w:r w:rsidRPr="001211BA">
        <w:t>From review of the scope and critical success factor, this project has been marked as successful.</w:t>
      </w:r>
      <w:r w:rsidR="0052343A" w:rsidRPr="001211BA">
        <w:t xml:space="preserve"> All servers were accessible and </w:t>
      </w:r>
      <w:r w:rsidR="001211BA" w:rsidRPr="001211BA">
        <w:t xml:space="preserve">configurable. </w:t>
      </w:r>
    </w:p>
    <w:p w14:paraId="2D1846F0" w14:textId="17663A29" w:rsidR="001211BA" w:rsidRPr="001211BA" w:rsidRDefault="001211BA" w:rsidP="001211BA">
      <w:pPr>
        <w:jc w:val="both"/>
      </w:pPr>
    </w:p>
    <w:p w14:paraId="47D1E99F" w14:textId="0F1167AA" w:rsidR="001211BA" w:rsidRPr="001211BA" w:rsidRDefault="001211BA" w:rsidP="001211BA">
      <w:pPr>
        <w:jc w:val="both"/>
      </w:pPr>
      <w:r w:rsidRPr="001211BA">
        <w:t xml:space="preserve">The Continuous Integration pipeline has been functional as stated previous in the report. Changes that were made on the development server were inserted into git and worked through the “pipeline” through GIT and Jenkins to deploy to the production server. </w:t>
      </w:r>
    </w:p>
    <w:p w14:paraId="29C2AE0A" w14:textId="2C9B81D6" w:rsidR="001211BA" w:rsidRPr="001211BA" w:rsidRDefault="001211BA" w:rsidP="001211BA">
      <w:pPr>
        <w:jc w:val="both"/>
      </w:pPr>
    </w:p>
    <w:p w14:paraId="64D0BE2A" w14:textId="5CAD4439" w:rsidR="001211BA" w:rsidRPr="001211BA" w:rsidRDefault="001211BA" w:rsidP="001211BA">
      <w:pPr>
        <w:jc w:val="both"/>
      </w:pPr>
      <w:r w:rsidRPr="001211BA">
        <w:t xml:space="preserve">Throughout careful analysis and eliminating non value adding tasks (e.g. using an Apache Tomcat server when Java wasn’t a requirement) it gave the developers more time to focus on value adding tasks and enabled more efficient cross collaboration. </w:t>
      </w:r>
    </w:p>
    <w:p w14:paraId="111852DA" w14:textId="77777777" w:rsidR="009072AC" w:rsidRPr="001211BA" w:rsidRDefault="009072AC" w:rsidP="001211BA">
      <w:pPr>
        <w:jc w:val="both"/>
      </w:pPr>
    </w:p>
    <w:tbl>
      <w:tblPr>
        <w:tblStyle w:val="TableGrid"/>
        <w:tblW w:w="9336" w:type="dxa"/>
        <w:tblLook w:val="04A0" w:firstRow="1" w:lastRow="0" w:firstColumn="1" w:lastColumn="0" w:noHBand="0" w:noVBand="1"/>
      </w:tblPr>
      <w:tblGrid>
        <w:gridCol w:w="3112"/>
        <w:gridCol w:w="3112"/>
        <w:gridCol w:w="3112"/>
      </w:tblGrid>
      <w:tr w:rsidR="001F549F" w:rsidRPr="001211BA" w14:paraId="16C76ACC" w14:textId="7929E2FD" w:rsidTr="009C1B68">
        <w:trPr>
          <w:trHeight w:val="488"/>
        </w:trPr>
        <w:tc>
          <w:tcPr>
            <w:tcW w:w="3112" w:type="dxa"/>
            <w:shd w:val="clear" w:color="auto" w:fill="767171" w:themeFill="background2" w:themeFillShade="80"/>
            <w:vAlign w:val="center"/>
          </w:tcPr>
          <w:p w14:paraId="69CA90D1" w14:textId="77777777" w:rsidR="009C1B68" w:rsidRPr="001211BA" w:rsidRDefault="009C1B68" w:rsidP="001211BA">
            <w:pPr>
              <w:jc w:val="both"/>
              <w:rPr>
                <w:color w:val="FFFFFF" w:themeColor="background1"/>
                <w:lang w:val="en-GB"/>
              </w:rPr>
            </w:pPr>
            <w:r w:rsidRPr="001211BA">
              <w:rPr>
                <w:color w:val="FFFFFF" w:themeColor="background1"/>
                <w:lang w:val="en-GB"/>
              </w:rPr>
              <w:t>Objective</w:t>
            </w:r>
          </w:p>
        </w:tc>
        <w:tc>
          <w:tcPr>
            <w:tcW w:w="3112" w:type="dxa"/>
            <w:shd w:val="clear" w:color="auto" w:fill="767171" w:themeFill="background2" w:themeFillShade="80"/>
            <w:vAlign w:val="center"/>
          </w:tcPr>
          <w:p w14:paraId="1B2287FB" w14:textId="77777777" w:rsidR="009C1B68" w:rsidRPr="001211BA" w:rsidRDefault="009C1B68" w:rsidP="001211BA">
            <w:pPr>
              <w:jc w:val="both"/>
              <w:rPr>
                <w:color w:val="FFFFFF" w:themeColor="background1"/>
                <w:lang w:val="en-GB"/>
              </w:rPr>
            </w:pPr>
            <w:r w:rsidRPr="001211BA">
              <w:rPr>
                <w:color w:val="FFFFFF" w:themeColor="background1"/>
                <w:lang w:val="en-GB"/>
              </w:rPr>
              <w:t>Critical Success Factor</w:t>
            </w:r>
          </w:p>
        </w:tc>
        <w:tc>
          <w:tcPr>
            <w:tcW w:w="3112" w:type="dxa"/>
            <w:shd w:val="clear" w:color="auto" w:fill="767171" w:themeFill="background2" w:themeFillShade="80"/>
            <w:vAlign w:val="center"/>
          </w:tcPr>
          <w:p w14:paraId="56F5F4AD" w14:textId="7132BEBB" w:rsidR="009C1B68" w:rsidRPr="001211BA" w:rsidRDefault="009C1B68" w:rsidP="009C1B68">
            <w:pPr>
              <w:jc w:val="center"/>
              <w:rPr>
                <w:color w:val="FFFFFF" w:themeColor="background1"/>
                <w:lang w:val="en-GB"/>
              </w:rPr>
            </w:pPr>
            <w:r>
              <w:rPr>
                <w:color w:val="FFFFFF" w:themeColor="background1"/>
                <w:lang w:val="en-GB"/>
              </w:rPr>
              <w:t>Images</w:t>
            </w:r>
          </w:p>
        </w:tc>
      </w:tr>
      <w:tr w:rsidR="001F549F" w:rsidRPr="001211BA" w14:paraId="1A3056F0" w14:textId="34B88690" w:rsidTr="009C1B68">
        <w:trPr>
          <w:trHeight w:val="561"/>
        </w:trPr>
        <w:tc>
          <w:tcPr>
            <w:tcW w:w="3112" w:type="dxa"/>
          </w:tcPr>
          <w:p w14:paraId="7B58D9F0" w14:textId="77777777" w:rsidR="009C1B68" w:rsidRPr="001211BA" w:rsidRDefault="009C1B68"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Continuous Integration </w:t>
            </w:r>
          </w:p>
        </w:tc>
        <w:tc>
          <w:tcPr>
            <w:tcW w:w="3112" w:type="dxa"/>
          </w:tcPr>
          <w:p w14:paraId="1AADD77B" w14:textId="77777777" w:rsidR="009C1B68" w:rsidRPr="001211BA" w:rsidRDefault="009C1B68" w:rsidP="001211BA">
            <w:pPr>
              <w:jc w:val="both"/>
              <w:rPr>
                <w:lang w:val="en-GB"/>
              </w:rPr>
            </w:pPr>
            <w:r w:rsidRPr="001211BA">
              <w:rPr>
                <w:lang w:val="en-GB"/>
              </w:rPr>
              <w:t>All necessary components of the CI pipeline have been met and function as expected</w:t>
            </w:r>
          </w:p>
        </w:tc>
        <w:tc>
          <w:tcPr>
            <w:tcW w:w="3112" w:type="dxa"/>
          </w:tcPr>
          <w:p w14:paraId="260F0381" w14:textId="77777777" w:rsidR="009C1B68" w:rsidRPr="001211BA" w:rsidRDefault="009C1B68" w:rsidP="001211BA">
            <w:pPr>
              <w:jc w:val="both"/>
              <w:rPr>
                <w:lang w:val="en-GB"/>
              </w:rPr>
            </w:pPr>
          </w:p>
        </w:tc>
      </w:tr>
      <w:tr w:rsidR="001F549F" w:rsidRPr="001211BA" w14:paraId="4C3D3B27" w14:textId="29062064" w:rsidTr="009C1B68">
        <w:trPr>
          <w:trHeight w:val="305"/>
        </w:trPr>
        <w:tc>
          <w:tcPr>
            <w:tcW w:w="3112" w:type="dxa"/>
          </w:tcPr>
          <w:p w14:paraId="4B83F314" w14:textId="77777777" w:rsidR="009C1B68" w:rsidRPr="001211BA" w:rsidRDefault="009C1B68"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Web Server (Apache / JBoss) </w:t>
            </w:r>
          </w:p>
        </w:tc>
        <w:tc>
          <w:tcPr>
            <w:tcW w:w="3112" w:type="dxa"/>
          </w:tcPr>
          <w:p w14:paraId="4DBB0F31" w14:textId="77777777" w:rsidR="009C1B68" w:rsidRDefault="009C1B68" w:rsidP="001211BA">
            <w:pPr>
              <w:jc w:val="both"/>
              <w:rPr>
                <w:lang w:val="en-GB"/>
              </w:rPr>
            </w:pPr>
            <w:r w:rsidRPr="001211BA">
              <w:rPr>
                <w:lang w:val="en-GB"/>
              </w:rPr>
              <w:t xml:space="preserve">Allow users to access to Apache Server </w:t>
            </w:r>
          </w:p>
          <w:p w14:paraId="20112175" w14:textId="664D14CA" w:rsidR="009C1B68" w:rsidRPr="001211BA" w:rsidRDefault="009C1B68" w:rsidP="001211BA">
            <w:pPr>
              <w:jc w:val="both"/>
              <w:rPr>
                <w:lang w:val="en-GB"/>
              </w:rPr>
            </w:pPr>
          </w:p>
        </w:tc>
        <w:tc>
          <w:tcPr>
            <w:tcW w:w="3112" w:type="dxa"/>
          </w:tcPr>
          <w:p w14:paraId="2F96BD95" w14:textId="77777777" w:rsidR="009C1B68" w:rsidRDefault="009C1B68" w:rsidP="001211BA">
            <w:pPr>
              <w:jc w:val="both"/>
              <w:rPr>
                <w:lang w:val="en-GB"/>
              </w:rPr>
            </w:pPr>
            <w:r>
              <w:rPr>
                <w:lang w:val="en-GB"/>
              </w:rPr>
              <w:t xml:space="preserve">Apache: </w:t>
            </w:r>
          </w:p>
          <w:p w14:paraId="58A7A3FB" w14:textId="72A069B9" w:rsidR="001F549F" w:rsidRDefault="00E87693" w:rsidP="001211BA">
            <w:pPr>
              <w:jc w:val="both"/>
              <w:rPr>
                <w:lang w:val="en-GB"/>
              </w:rPr>
            </w:pPr>
            <w:r>
              <w:rPr>
                <w:noProof/>
                <w:lang w:val="en-GB"/>
              </w:rPr>
              <w:pict w14:anchorId="4FFC8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42.7pt;height:46.95pt;mso-width-percent:0;mso-height-percent:0;mso-width-percent:0;mso-height-percent:0">
                  <v:imagedata r:id="rId20" o:title="Apache webpages"/>
                </v:shape>
              </w:pict>
            </w:r>
          </w:p>
          <w:p w14:paraId="78BD6E6C" w14:textId="77777777" w:rsidR="001F549F" w:rsidRDefault="001F549F" w:rsidP="001211BA">
            <w:pPr>
              <w:jc w:val="both"/>
              <w:rPr>
                <w:lang w:val="en-GB"/>
              </w:rPr>
            </w:pPr>
          </w:p>
          <w:p w14:paraId="01F972FE" w14:textId="5569E905" w:rsidR="001F549F" w:rsidRDefault="001F549F" w:rsidP="001211BA">
            <w:pPr>
              <w:jc w:val="both"/>
              <w:rPr>
                <w:lang w:val="en-GB"/>
              </w:rPr>
            </w:pPr>
            <w:proofErr w:type="spellStart"/>
            <w:r>
              <w:rPr>
                <w:lang w:val="en-GB"/>
              </w:rPr>
              <w:t>PhpAdmin</w:t>
            </w:r>
            <w:proofErr w:type="spellEnd"/>
            <w:r>
              <w:rPr>
                <w:lang w:val="en-GB"/>
              </w:rPr>
              <w:t xml:space="preserve">: </w:t>
            </w:r>
          </w:p>
          <w:p w14:paraId="5B1D428D" w14:textId="0C8EFDFB" w:rsidR="001F549F" w:rsidRDefault="001F549F" w:rsidP="001211BA">
            <w:pPr>
              <w:jc w:val="both"/>
              <w:rPr>
                <w:lang w:val="en-GB"/>
              </w:rPr>
            </w:pPr>
          </w:p>
          <w:p w14:paraId="64B24918" w14:textId="4215AEAF" w:rsidR="001F549F" w:rsidRDefault="00E87693" w:rsidP="001211BA">
            <w:pPr>
              <w:jc w:val="both"/>
              <w:rPr>
                <w:lang w:val="en-GB"/>
              </w:rPr>
            </w:pPr>
            <w:r>
              <w:rPr>
                <w:noProof/>
                <w:lang w:val="en-GB"/>
              </w:rPr>
              <w:pict w14:anchorId="0915CD0C">
                <v:shape id="_x0000_i1026" type="#_x0000_t75" alt="" style="width:143.35pt;height:60.45pt;mso-width-percent:0;mso-height-percent:0;mso-width-percent:0;mso-height-percent:0">
                  <v:imagedata r:id="rId21" o:title="phpadmin"/>
                </v:shape>
              </w:pict>
            </w:r>
          </w:p>
          <w:p w14:paraId="6B155C77" w14:textId="16422105" w:rsidR="001F549F" w:rsidRPr="001211BA" w:rsidRDefault="001F549F" w:rsidP="001211BA">
            <w:pPr>
              <w:jc w:val="both"/>
              <w:rPr>
                <w:lang w:val="en-GB"/>
              </w:rPr>
            </w:pPr>
          </w:p>
        </w:tc>
      </w:tr>
      <w:tr w:rsidR="001F549F" w:rsidRPr="001211BA" w14:paraId="42698662" w14:textId="2D892DA7" w:rsidTr="009C1B68">
        <w:trPr>
          <w:trHeight w:val="305"/>
        </w:trPr>
        <w:tc>
          <w:tcPr>
            <w:tcW w:w="3112" w:type="dxa"/>
          </w:tcPr>
          <w:p w14:paraId="6413231A" w14:textId="77777777" w:rsidR="009C1B68" w:rsidRPr="001211BA" w:rsidRDefault="009C1B68"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MySQL Server </w:t>
            </w:r>
          </w:p>
        </w:tc>
        <w:tc>
          <w:tcPr>
            <w:tcW w:w="3112" w:type="dxa"/>
          </w:tcPr>
          <w:p w14:paraId="4D3697C7" w14:textId="77777777" w:rsidR="009C1B68" w:rsidRPr="001211BA" w:rsidRDefault="009C1B68" w:rsidP="001211BA">
            <w:pPr>
              <w:jc w:val="both"/>
              <w:rPr>
                <w:lang w:val="en-GB"/>
              </w:rPr>
            </w:pPr>
            <w:r w:rsidRPr="001211BA">
              <w:rPr>
                <w:lang w:val="en-GB"/>
              </w:rPr>
              <w:t xml:space="preserve">Allow users to access to MySQL Server </w:t>
            </w:r>
          </w:p>
        </w:tc>
        <w:tc>
          <w:tcPr>
            <w:tcW w:w="3112" w:type="dxa"/>
          </w:tcPr>
          <w:p w14:paraId="37EC68CD" w14:textId="77777777" w:rsidR="009C1B68" w:rsidRDefault="009C1B68" w:rsidP="001211BA">
            <w:pPr>
              <w:jc w:val="both"/>
              <w:rPr>
                <w:lang w:val="en-GB"/>
              </w:rPr>
            </w:pPr>
            <w:proofErr w:type="spellStart"/>
            <w:r>
              <w:rPr>
                <w:lang w:val="en-GB"/>
              </w:rPr>
              <w:t>MySql</w:t>
            </w:r>
            <w:proofErr w:type="spellEnd"/>
            <w:r>
              <w:rPr>
                <w:lang w:val="en-GB"/>
              </w:rPr>
              <w:t xml:space="preserve"> tables</w:t>
            </w:r>
          </w:p>
          <w:p w14:paraId="1AE767FE" w14:textId="77777777" w:rsidR="001F549F" w:rsidRDefault="001F549F" w:rsidP="001211BA">
            <w:pPr>
              <w:jc w:val="both"/>
              <w:rPr>
                <w:lang w:val="en-GB"/>
              </w:rPr>
            </w:pPr>
          </w:p>
          <w:p w14:paraId="02A93338" w14:textId="3A8D2D07" w:rsidR="001F549F" w:rsidRPr="001211BA" w:rsidRDefault="00E87693" w:rsidP="001211BA">
            <w:pPr>
              <w:jc w:val="both"/>
              <w:rPr>
                <w:lang w:val="en-GB"/>
              </w:rPr>
            </w:pPr>
            <w:r>
              <w:rPr>
                <w:noProof/>
                <w:lang w:val="en-GB"/>
              </w:rPr>
              <w:pict w14:anchorId="55053065">
                <v:shape id="_x0000_i1025" type="#_x0000_t75" alt="" style="width:104.8pt;height:59.15pt;mso-width-percent:0;mso-height-percent:0;mso-width-percent:0;mso-height-percent:0">
                  <v:imagedata r:id="rId22" o:title="Mysql"/>
                </v:shape>
              </w:pict>
            </w:r>
          </w:p>
        </w:tc>
      </w:tr>
      <w:tr w:rsidR="001F549F" w:rsidRPr="001211BA" w14:paraId="6BDA4D3C" w14:textId="301E8CC3" w:rsidTr="009C1B68">
        <w:trPr>
          <w:trHeight w:val="289"/>
        </w:trPr>
        <w:tc>
          <w:tcPr>
            <w:tcW w:w="3112" w:type="dxa"/>
          </w:tcPr>
          <w:p w14:paraId="65553651" w14:textId="77777777" w:rsidR="009C1B68" w:rsidRPr="001211BA" w:rsidRDefault="009C1B68"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Git Server </w:t>
            </w:r>
          </w:p>
        </w:tc>
        <w:tc>
          <w:tcPr>
            <w:tcW w:w="3112" w:type="dxa"/>
          </w:tcPr>
          <w:p w14:paraId="11119DAA" w14:textId="77777777" w:rsidR="009C1B68" w:rsidRPr="001211BA" w:rsidRDefault="009C1B68" w:rsidP="001211BA">
            <w:pPr>
              <w:jc w:val="both"/>
              <w:rPr>
                <w:lang w:val="en-GB"/>
              </w:rPr>
            </w:pPr>
            <w:r w:rsidRPr="001211BA">
              <w:rPr>
                <w:lang w:val="en-GB"/>
              </w:rPr>
              <w:t xml:space="preserve">Allow users to access to Git Server </w:t>
            </w:r>
          </w:p>
        </w:tc>
        <w:tc>
          <w:tcPr>
            <w:tcW w:w="3112" w:type="dxa"/>
          </w:tcPr>
          <w:p w14:paraId="1F0AEF22" w14:textId="77777777" w:rsidR="009C1B68" w:rsidRPr="001211BA" w:rsidRDefault="009C1B68" w:rsidP="001211BA">
            <w:pPr>
              <w:jc w:val="both"/>
              <w:rPr>
                <w:lang w:val="en-GB"/>
              </w:rPr>
            </w:pPr>
          </w:p>
        </w:tc>
      </w:tr>
      <w:tr w:rsidR="001F549F" w:rsidRPr="001211BA" w14:paraId="63CA38E4" w14:textId="0184B11D" w:rsidTr="009C1B68">
        <w:trPr>
          <w:trHeight w:val="305"/>
        </w:trPr>
        <w:tc>
          <w:tcPr>
            <w:tcW w:w="3112" w:type="dxa"/>
          </w:tcPr>
          <w:p w14:paraId="30D1E5C4" w14:textId="77777777" w:rsidR="009C1B68" w:rsidRPr="001211BA" w:rsidRDefault="009C1B68" w:rsidP="001211BA">
            <w:pPr>
              <w:pStyle w:val="ListParagraph"/>
              <w:numPr>
                <w:ilvl w:val="0"/>
                <w:numId w:val="4"/>
              </w:numPr>
              <w:jc w:val="both"/>
              <w:rPr>
                <w:rFonts w:ascii="Times New Roman" w:hAnsi="Times New Roman" w:cs="Times New Roman"/>
              </w:rPr>
            </w:pPr>
            <w:r w:rsidRPr="001211BA">
              <w:rPr>
                <w:rFonts w:ascii="Times New Roman" w:hAnsi="Times New Roman" w:cs="Times New Roman"/>
              </w:rPr>
              <w:t xml:space="preserve">Jenkins Server </w:t>
            </w:r>
          </w:p>
        </w:tc>
        <w:tc>
          <w:tcPr>
            <w:tcW w:w="3112" w:type="dxa"/>
          </w:tcPr>
          <w:p w14:paraId="7F686A7D" w14:textId="77777777" w:rsidR="009C1B68" w:rsidRPr="001211BA" w:rsidRDefault="009C1B68" w:rsidP="001211BA">
            <w:pPr>
              <w:jc w:val="both"/>
              <w:rPr>
                <w:lang w:val="en-GB"/>
              </w:rPr>
            </w:pPr>
            <w:r w:rsidRPr="001211BA">
              <w:rPr>
                <w:lang w:val="en-GB"/>
              </w:rPr>
              <w:t xml:space="preserve">Allow users to access to Jenkins Server </w:t>
            </w:r>
          </w:p>
        </w:tc>
        <w:tc>
          <w:tcPr>
            <w:tcW w:w="3112" w:type="dxa"/>
          </w:tcPr>
          <w:p w14:paraId="5A8B5D21" w14:textId="77777777" w:rsidR="009C1B68" w:rsidRPr="001211BA" w:rsidRDefault="009C1B68" w:rsidP="001211BA">
            <w:pPr>
              <w:jc w:val="both"/>
              <w:rPr>
                <w:lang w:val="en-GB"/>
              </w:rPr>
            </w:pPr>
          </w:p>
        </w:tc>
      </w:tr>
    </w:tbl>
    <w:p w14:paraId="5ECFED2C" w14:textId="7E1F207C" w:rsidR="009072AC" w:rsidRPr="001211BA" w:rsidRDefault="009072AC" w:rsidP="001211BA">
      <w:pPr>
        <w:jc w:val="both"/>
      </w:pPr>
    </w:p>
    <w:p w14:paraId="0B2E36D4" w14:textId="12209792" w:rsidR="001211BA" w:rsidRPr="001211BA" w:rsidRDefault="001211BA" w:rsidP="001211BA">
      <w:pPr>
        <w:jc w:val="both"/>
      </w:pPr>
      <w:r w:rsidRPr="001211BA">
        <w:t xml:space="preserve">Should this project be repeated, there are a few design decision that could be improved upon (e.g. using containerisation as opposed to VM’s) however the fundamental functionality (Pipeline activity) was deemed to be successful so the proof of concept has been proven. </w:t>
      </w:r>
    </w:p>
    <w:p w14:paraId="1741A6A6" w14:textId="77777777" w:rsidR="006470F1" w:rsidRPr="001211BA" w:rsidRDefault="006470F1" w:rsidP="001211BA">
      <w:pPr>
        <w:jc w:val="both"/>
        <w:rPr>
          <w:lang w:val="en-GB"/>
        </w:rPr>
      </w:pPr>
    </w:p>
    <w:p w14:paraId="440DAE1F" w14:textId="77777777" w:rsidR="006470F1" w:rsidRPr="001211BA" w:rsidRDefault="006470F1" w:rsidP="001211BA">
      <w:pPr>
        <w:jc w:val="both"/>
        <w:rPr>
          <w:lang w:val="en-GB"/>
        </w:rPr>
      </w:pPr>
    </w:p>
    <w:p w14:paraId="03D27D27" w14:textId="3D17F744" w:rsidR="006470F1" w:rsidRPr="001211BA" w:rsidRDefault="006470F1" w:rsidP="001211BA">
      <w:pPr>
        <w:jc w:val="both"/>
        <w:rPr>
          <w:lang w:val="en-GB"/>
        </w:rPr>
      </w:pPr>
    </w:p>
    <w:p w14:paraId="6789026C" w14:textId="77777777" w:rsidR="001F549F" w:rsidRDefault="001F549F" w:rsidP="001211BA">
      <w:pPr>
        <w:pStyle w:val="Heading2"/>
        <w:jc w:val="center"/>
        <w:rPr>
          <w:rFonts w:ascii="Times New Roman" w:hAnsi="Times New Roman" w:cs="Times New Roman"/>
          <w:lang w:val="en-GB"/>
        </w:rPr>
      </w:pPr>
      <w:bookmarkStart w:id="14" w:name="_Toc41135734"/>
    </w:p>
    <w:p w14:paraId="06C2C407" w14:textId="2198372A" w:rsidR="006470F1" w:rsidRPr="001211BA" w:rsidRDefault="0080321C" w:rsidP="001211BA">
      <w:pPr>
        <w:pStyle w:val="Heading2"/>
        <w:jc w:val="center"/>
        <w:rPr>
          <w:rFonts w:ascii="Times New Roman" w:hAnsi="Times New Roman" w:cs="Times New Roman"/>
          <w:lang w:val="en-GB"/>
        </w:rPr>
      </w:pPr>
      <w:r w:rsidRPr="001211BA">
        <w:rPr>
          <w:rFonts w:ascii="Times New Roman" w:hAnsi="Times New Roman" w:cs="Times New Roman"/>
          <w:lang w:val="en-GB"/>
        </w:rPr>
        <w:t>Bibliography / References:</w:t>
      </w:r>
      <w:bookmarkEnd w:id="14"/>
    </w:p>
    <w:p w14:paraId="020EB1A2" w14:textId="08C1375F" w:rsidR="0080321C" w:rsidRPr="001211BA" w:rsidRDefault="0080321C" w:rsidP="001211BA">
      <w:pPr>
        <w:jc w:val="both"/>
        <w:rPr>
          <w:lang w:val="en-GB"/>
        </w:rPr>
      </w:pPr>
    </w:p>
    <w:p w14:paraId="7775EEBC" w14:textId="1E5AF5EB" w:rsidR="0080321C" w:rsidRPr="001211BA" w:rsidRDefault="0080321C" w:rsidP="001211BA">
      <w:pPr>
        <w:pStyle w:val="ListParagraph"/>
        <w:numPr>
          <w:ilvl w:val="0"/>
          <w:numId w:val="1"/>
        </w:numPr>
        <w:jc w:val="both"/>
        <w:rPr>
          <w:rFonts w:ascii="Times New Roman" w:hAnsi="Times New Roman" w:cs="Times New Roman"/>
        </w:rPr>
      </w:pPr>
      <w:proofErr w:type="spellStart"/>
      <w:r w:rsidRPr="001211BA">
        <w:rPr>
          <w:rFonts w:ascii="Times New Roman" w:hAnsi="Times New Roman" w:cs="Times New Roman"/>
        </w:rPr>
        <w:t>Pahl</w:t>
      </w:r>
      <w:proofErr w:type="spellEnd"/>
      <w:r w:rsidRPr="001211BA">
        <w:rPr>
          <w:rFonts w:ascii="Times New Roman" w:hAnsi="Times New Roman" w:cs="Times New Roman"/>
        </w:rPr>
        <w:t xml:space="preserve">, Claus &amp; </w:t>
      </w:r>
      <w:proofErr w:type="spellStart"/>
      <w:r w:rsidRPr="001211BA">
        <w:rPr>
          <w:rFonts w:ascii="Times New Roman" w:hAnsi="Times New Roman" w:cs="Times New Roman"/>
        </w:rPr>
        <w:t>Jamshidi</w:t>
      </w:r>
      <w:proofErr w:type="spellEnd"/>
      <w:r w:rsidRPr="001211BA">
        <w:rPr>
          <w:rFonts w:ascii="Times New Roman" w:hAnsi="Times New Roman" w:cs="Times New Roman"/>
        </w:rPr>
        <w:t xml:space="preserve">, </w:t>
      </w:r>
      <w:proofErr w:type="spellStart"/>
      <w:r w:rsidRPr="001211BA">
        <w:rPr>
          <w:rFonts w:ascii="Times New Roman" w:hAnsi="Times New Roman" w:cs="Times New Roman"/>
        </w:rPr>
        <w:t>Pooyan</w:t>
      </w:r>
      <w:proofErr w:type="spellEnd"/>
      <w:r w:rsidRPr="001211BA">
        <w:rPr>
          <w:rFonts w:ascii="Times New Roman" w:hAnsi="Times New Roman" w:cs="Times New Roman"/>
        </w:rPr>
        <w:t xml:space="preserve"> &amp; Zimmermann, Olaf. (2017). Architectural Principles for Cloud Software. ACM Transactions on Internet Technology. 18.</w:t>
      </w:r>
    </w:p>
    <w:p w14:paraId="2A3B2698" w14:textId="77777777" w:rsidR="00673F06" w:rsidRPr="001211BA" w:rsidRDefault="00673F06" w:rsidP="001211BA">
      <w:pPr>
        <w:pStyle w:val="ListParagraph"/>
        <w:numPr>
          <w:ilvl w:val="0"/>
          <w:numId w:val="1"/>
        </w:numPr>
        <w:jc w:val="both"/>
        <w:rPr>
          <w:rFonts w:ascii="Times New Roman" w:eastAsia="Times New Roman" w:hAnsi="Times New Roman" w:cs="Times New Roman"/>
          <w:lang w:eastAsia="en-GB"/>
        </w:rPr>
      </w:pPr>
      <w:r w:rsidRPr="001211BA">
        <w:rPr>
          <w:rFonts w:ascii="Times New Roman" w:eastAsia="Times New Roman" w:hAnsi="Times New Roman" w:cs="Times New Roman"/>
          <w:color w:val="000000"/>
          <w:sz w:val="20"/>
          <w:szCs w:val="20"/>
          <w:shd w:val="clear" w:color="auto" w:fill="FFFFFF"/>
          <w:lang w:eastAsia="en-GB"/>
        </w:rPr>
        <w:t>Bauer, R. and Bauer, R., 2020. </w:t>
      </w:r>
      <w:r w:rsidRPr="001211BA">
        <w:rPr>
          <w:rFonts w:ascii="Times New Roman" w:eastAsia="Times New Roman" w:hAnsi="Times New Roman" w:cs="Times New Roman"/>
          <w:i/>
          <w:iCs/>
          <w:color w:val="000000"/>
          <w:sz w:val="20"/>
          <w:szCs w:val="20"/>
          <w:shd w:val="clear" w:color="auto" w:fill="FFFFFF"/>
          <w:lang w:eastAsia="en-GB"/>
        </w:rPr>
        <w:t xml:space="preserve">Docker Containers Vs. </w:t>
      </w:r>
      <w:proofErr w:type="spellStart"/>
      <w:r w:rsidRPr="001211BA">
        <w:rPr>
          <w:rFonts w:ascii="Times New Roman" w:eastAsia="Times New Roman" w:hAnsi="Times New Roman" w:cs="Times New Roman"/>
          <w:i/>
          <w:iCs/>
          <w:color w:val="000000"/>
          <w:sz w:val="20"/>
          <w:szCs w:val="20"/>
          <w:shd w:val="clear" w:color="auto" w:fill="FFFFFF"/>
          <w:lang w:eastAsia="en-GB"/>
        </w:rPr>
        <w:t>Vms</w:t>
      </w:r>
      <w:proofErr w:type="spellEnd"/>
      <w:r w:rsidRPr="001211BA">
        <w:rPr>
          <w:rFonts w:ascii="Times New Roman" w:eastAsia="Times New Roman" w:hAnsi="Times New Roman" w:cs="Times New Roman"/>
          <w:i/>
          <w:iCs/>
          <w:color w:val="000000"/>
          <w:sz w:val="20"/>
          <w:szCs w:val="20"/>
          <w:shd w:val="clear" w:color="auto" w:fill="FFFFFF"/>
          <w:lang w:eastAsia="en-GB"/>
        </w:rPr>
        <w:t xml:space="preserve">: Pros </w:t>
      </w:r>
      <w:proofErr w:type="gramStart"/>
      <w:r w:rsidRPr="001211BA">
        <w:rPr>
          <w:rFonts w:ascii="Times New Roman" w:eastAsia="Times New Roman" w:hAnsi="Times New Roman" w:cs="Times New Roman"/>
          <w:i/>
          <w:iCs/>
          <w:color w:val="000000"/>
          <w:sz w:val="20"/>
          <w:szCs w:val="20"/>
          <w:shd w:val="clear" w:color="auto" w:fill="FFFFFF"/>
          <w:lang w:eastAsia="en-GB"/>
        </w:rPr>
        <w:t>And</w:t>
      </w:r>
      <w:proofErr w:type="gramEnd"/>
      <w:r w:rsidRPr="001211BA">
        <w:rPr>
          <w:rFonts w:ascii="Times New Roman" w:eastAsia="Times New Roman" w:hAnsi="Times New Roman" w:cs="Times New Roman"/>
          <w:i/>
          <w:iCs/>
          <w:color w:val="000000"/>
          <w:sz w:val="20"/>
          <w:szCs w:val="20"/>
          <w:shd w:val="clear" w:color="auto" w:fill="FFFFFF"/>
          <w:lang w:eastAsia="en-GB"/>
        </w:rPr>
        <w:t xml:space="preserve"> Cons Of Containers And Virtual Machines</w:t>
      </w:r>
      <w:r w:rsidRPr="001211BA">
        <w:rPr>
          <w:rFonts w:ascii="Times New Roman" w:eastAsia="Times New Roman" w:hAnsi="Times New Roman" w:cs="Times New Roman"/>
          <w:color w:val="000000"/>
          <w:sz w:val="20"/>
          <w:szCs w:val="20"/>
          <w:shd w:val="clear" w:color="auto" w:fill="FFFFFF"/>
          <w:lang w:eastAsia="en-GB"/>
        </w:rPr>
        <w:t xml:space="preserve">. [online] </w:t>
      </w:r>
      <w:proofErr w:type="spellStart"/>
      <w:r w:rsidRPr="001211BA">
        <w:rPr>
          <w:rFonts w:ascii="Times New Roman" w:eastAsia="Times New Roman" w:hAnsi="Times New Roman" w:cs="Times New Roman"/>
          <w:color w:val="000000"/>
          <w:sz w:val="20"/>
          <w:szCs w:val="20"/>
          <w:shd w:val="clear" w:color="auto" w:fill="FFFFFF"/>
          <w:lang w:eastAsia="en-GB"/>
        </w:rPr>
        <w:t>Backblaze</w:t>
      </w:r>
      <w:proofErr w:type="spellEnd"/>
      <w:r w:rsidRPr="001211BA">
        <w:rPr>
          <w:rFonts w:ascii="Times New Roman" w:eastAsia="Times New Roman" w:hAnsi="Times New Roman" w:cs="Times New Roman"/>
          <w:color w:val="000000"/>
          <w:sz w:val="20"/>
          <w:szCs w:val="20"/>
          <w:shd w:val="clear" w:color="auto" w:fill="FFFFFF"/>
          <w:lang w:eastAsia="en-GB"/>
        </w:rPr>
        <w:t xml:space="preserve"> Blog | Cloud Storage &amp; Cloud Backup. Available at: &lt;https://www.backblaze.com/blog/vm-vs-containers/&gt; [Accessed 23 May 2020].</w:t>
      </w:r>
    </w:p>
    <w:p w14:paraId="3BA10F2A" w14:textId="77777777" w:rsidR="001211BA" w:rsidRPr="001211BA" w:rsidRDefault="001211BA" w:rsidP="001211BA">
      <w:pPr>
        <w:pStyle w:val="ListParagraph"/>
        <w:numPr>
          <w:ilvl w:val="0"/>
          <w:numId w:val="1"/>
        </w:numPr>
        <w:jc w:val="both"/>
        <w:rPr>
          <w:rFonts w:ascii="Times New Roman" w:hAnsi="Times New Roman" w:cs="Times New Roman"/>
        </w:rPr>
      </w:pPr>
      <w:proofErr w:type="spellStart"/>
      <w:r w:rsidRPr="001211BA">
        <w:rPr>
          <w:rFonts w:ascii="Times New Roman" w:hAnsi="Times New Roman" w:cs="Times New Roman"/>
          <w:color w:val="000000"/>
          <w:sz w:val="20"/>
          <w:szCs w:val="20"/>
          <w:shd w:val="clear" w:color="auto" w:fill="FFFFFF"/>
        </w:rPr>
        <w:t>XenonStack</w:t>
      </w:r>
      <w:proofErr w:type="spellEnd"/>
      <w:r w:rsidRPr="001211BA">
        <w:rPr>
          <w:rFonts w:ascii="Times New Roman" w:hAnsi="Times New Roman" w:cs="Times New Roman"/>
          <w:color w:val="000000"/>
          <w:sz w:val="20"/>
          <w:szCs w:val="20"/>
          <w:shd w:val="clear" w:color="auto" w:fill="FFFFFF"/>
        </w:rPr>
        <w:t>. 2020. </w:t>
      </w:r>
      <w:r w:rsidRPr="001211BA">
        <w:rPr>
          <w:rFonts w:ascii="Times New Roman" w:hAnsi="Times New Roman" w:cs="Times New Roman"/>
          <w:i/>
          <w:iCs/>
          <w:color w:val="000000"/>
          <w:sz w:val="20"/>
          <w:szCs w:val="20"/>
          <w:shd w:val="clear" w:color="auto" w:fill="FFFFFF"/>
        </w:rPr>
        <w:t xml:space="preserve">A Quick Guide </w:t>
      </w:r>
      <w:proofErr w:type="gramStart"/>
      <w:r w:rsidRPr="001211BA">
        <w:rPr>
          <w:rFonts w:ascii="Times New Roman" w:hAnsi="Times New Roman" w:cs="Times New Roman"/>
          <w:i/>
          <w:iCs/>
          <w:color w:val="000000"/>
          <w:sz w:val="20"/>
          <w:szCs w:val="20"/>
          <w:shd w:val="clear" w:color="auto" w:fill="FFFFFF"/>
        </w:rPr>
        <w:t>To</w:t>
      </w:r>
      <w:proofErr w:type="gramEnd"/>
      <w:r w:rsidRPr="001211BA">
        <w:rPr>
          <w:rFonts w:ascii="Times New Roman" w:hAnsi="Times New Roman" w:cs="Times New Roman"/>
          <w:i/>
          <w:iCs/>
          <w:color w:val="000000"/>
          <w:sz w:val="20"/>
          <w:szCs w:val="20"/>
          <w:shd w:val="clear" w:color="auto" w:fill="FFFFFF"/>
        </w:rPr>
        <w:t xml:space="preserve"> Continuous Integration And Continuous Delivery</w:t>
      </w:r>
      <w:r w:rsidRPr="001211BA">
        <w:rPr>
          <w:rFonts w:ascii="Times New Roman" w:hAnsi="Times New Roman" w:cs="Times New Roman"/>
          <w:color w:val="000000"/>
          <w:sz w:val="20"/>
          <w:szCs w:val="20"/>
          <w:shd w:val="clear" w:color="auto" w:fill="FFFFFF"/>
        </w:rPr>
        <w:t>. [online] Available at: &lt;https://www.xenonstack.com/blog/continuous-integration-and-continuous-delivery/&gt; [Accessed 23 May 2020].</w:t>
      </w:r>
    </w:p>
    <w:p w14:paraId="2298F990" w14:textId="77777777" w:rsidR="00673F06" w:rsidRPr="001211BA" w:rsidRDefault="00673F06" w:rsidP="001211BA">
      <w:pPr>
        <w:pStyle w:val="ListParagraph"/>
        <w:numPr>
          <w:ilvl w:val="0"/>
          <w:numId w:val="1"/>
        </w:numPr>
        <w:jc w:val="both"/>
        <w:rPr>
          <w:rFonts w:ascii="Times New Roman" w:hAnsi="Times New Roman" w:cs="Times New Roman"/>
        </w:rPr>
      </w:pPr>
    </w:p>
    <w:sectPr w:rsidR="00673F06" w:rsidRPr="001211BA">
      <w:headerReference w:type="default" r:id="rId23"/>
      <w:footerReference w:type="even"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iel Vilanova Titello" w:date="2020-05-25T08:37:00Z" w:initials="DVT">
    <w:p w14:paraId="242C0291" w14:textId="5C05A32F" w:rsidR="001F69BB" w:rsidRDefault="001F69BB">
      <w:pPr>
        <w:pStyle w:val="CommentText"/>
      </w:pPr>
      <w:r>
        <w:rPr>
          <w:rStyle w:val="CommentReference"/>
        </w:rPr>
        <w:annotationRef/>
      </w:r>
      <w:r>
        <w:t>Php form</w:t>
      </w:r>
    </w:p>
  </w:comment>
  <w:comment w:id="10" w:author="neilhogarty@gmail.com" w:date="2020-05-23T11:31:00Z" w:initials="n">
    <w:p w14:paraId="594CDE6D" w14:textId="0D03AC97" w:rsidR="002D71B2" w:rsidRDefault="002D71B2">
      <w:pPr>
        <w:pStyle w:val="CommentText"/>
      </w:pPr>
      <w:r>
        <w:rPr>
          <w:rStyle w:val="CommentReference"/>
        </w:rPr>
        <w:annotationRef/>
      </w:r>
      <w:r>
        <w:t xml:space="preserve">Only a sample architecture – will have to do a </w:t>
      </w:r>
      <w:proofErr w:type="spellStart"/>
      <w:r>
        <w:t>perper</w:t>
      </w:r>
      <w:proofErr w:type="spellEnd"/>
      <w:r>
        <w:t xml:space="preserve"> one later 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2C0291" w15:done="0"/>
  <w15:commentEx w15:paraId="594CDE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0243" w16cex:dateUtc="2020-05-25T07:37:00Z"/>
  <w16cex:commentExtensible w16cex:durableId="2273881F" w16cex:dateUtc="2020-05-23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2C0291" w16cid:durableId="22760243"/>
  <w16cid:commentId w16cid:paraId="594CDE6D" w16cid:durableId="227388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352F2" w14:textId="77777777" w:rsidR="00E87693" w:rsidRDefault="00E87693" w:rsidP="009072AC">
      <w:r>
        <w:separator/>
      </w:r>
    </w:p>
  </w:endnote>
  <w:endnote w:type="continuationSeparator" w:id="0">
    <w:p w14:paraId="49AE4D75" w14:textId="77777777" w:rsidR="00E87693" w:rsidRDefault="00E87693" w:rsidP="0090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0258340"/>
      <w:docPartObj>
        <w:docPartGallery w:val="Page Numbers (Bottom of Page)"/>
        <w:docPartUnique/>
      </w:docPartObj>
    </w:sdtPr>
    <w:sdtEndPr>
      <w:rPr>
        <w:rStyle w:val="PageNumber"/>
      </w:rPr>
    </w:sdtEndPr>
    <w:sdtContent>
      <w:p w14:paraId="03B7EDA4" w14:textId="07271A8A" w:rsidR="009072AC" w:rsidRDefault="009072AC" w:rsidP="00C960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1E6D03" w14:textId="77777777" w:rsidR="009072AC" w:rsidRDefault="009072AC" w:rsidP="00907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1580196"/>
      <w:docPartObj>
        <w:docPartGallery w:val="Page Numbers (Bottom of Page)"/>
        <w:docPartUnique/>
      </w:docPartObj>
    </w:sdtPr>
    <w:sdtEndPr>
      <w:rPr>
        <w:rStyle w:val="PageNumber"/>
      </w:rPr>
    </w:sdtEndPr>
    <w:sdtContent>
      <w:p w14:paraId="0AEE66A3" w14:textId="4F1053E8" w:rsidR="009072AC" w:rsidRDefault="009072AC" w:rsidP="00C960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EC7833" w14:textId="77777777" w:rsidR="009072AC" w:rsidRDefault="009072AC" w:rsidP="009072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411B0" w14:textId="77777777" w:rsidR="00E87693" w:rsidRDefault="00E87693" w:rsidP="009072AC">
      <w:r>
        <w:separator/>
      </w:r>
    </w:p>
  </w:footnote>
  <w:footnote w:type="continuationSeparator" w:id="0">
    <w:p w14:paraId="3B348243" w14:textId="77777777" w:rsidR="00E87693" w:rsidRDefault="00E87693" w:rsidP="00907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B9856" w14:textId="38EC27D8" w:rsidR="009072AC" w:rsidRDefault="009072AC">
    <w:pPr>
      <w:pStyle w:val="Header"/>
    </w:pPr>
    <w:r>
      <w:t xml:space="preserve">B8IT122 CA </w:t>
    </w:r>
    <w:r>
      <w:tab/>
      <w:t>Team 2</w:t>
    </w:r>
    <w:r>
      <w:tab/>
      <w:t>Continuous Integration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6E1"/>
    <w:multiLevelType w:val="hybridMultilevel"/>
    <w:tmpl w:val="B68ED2B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005E2"/>
    <w:multiLevelType w:val="hybridMultilevel"/>
    <w:tmpl w:val="A82C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A03D62"/>
    <w:multiLevelType w:val="hybridMultilevel"/>
    <w:tmpl w:val="0F9AFBBA"/>
    <w:lvl w:ilvl="0" w:tplc="83AE28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95153"/>
    <w:multiLevelType w:val="hybridMultilevel"/>
    <w:tmpl w:val="4D982ADC"/>
    <w:lvl w:ilvl="0" w:tplc="83AE283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Vilanova Titello">
    <w15:presenceInfo w15:providerId="AD" w15:userId="S::danietitello@edu.unisinos.br::606c1829-7531-45e7-a1c5-2a92d7e87bab"/>
  </w15:person>
  <w15:person w15:author="neilhogarty@gmail.com">
    <w15:presenceInfo w15:providerId="Windows Live" w15:userId="3ad6077813aeb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0F1"/>
    <w:rsid w:val="00003B8D"/>
    <w:rsid w:val="000E647A"/>
    <w:rsid w:val="001211BA"/>
    <w:rsid w:val="00127F12"/>
    <w:rsid w:val="001F549F"/>
    <w:rsid w:val="001F69BB"/>
    <w:rsid w:val="002433E2"/>
    <w:rsid w:val="002708A9"/>
    <w:rsid w:val="002735FE"/>
    <w:rsid w:val="002B4A97"/>
    <w:rsid w:val="002D71B2"/>
    <w:rsid w:val="00310FE7"/>
    <w:rsid w:val="00495D95"/>
    <w:rsid w:val="0052343A"/>
    <w:rsid w:val="0054765E"/>
    <w:rsid w:val="005B29A5"/>
    <w:rsid w:val="006470F1"/>
    <w:rsid w:val="00673F06"/>
    <w:rsid w:val="0069741D"/>
    <w:rsid w:val="00755CF1"/>
    <w:rsid w:val="0080321C"/>
    <w:rsid w:val="008050FC"/>
    <w:rsid w:val="008958D2"/>
    <w:rsid w:val="008E63B7"/>
    <w:rsid w:val="009072AC"/>
    <w:rsid w:val="009C1B68"/>
    <w:rsid w:val="00A00983"/>
    <w:rsid w:val="00A0120B"/>
    <w:rsid w:val="00A219EE"/>
    <w:rsid w:val="00A43104"/>
    <w:rsid w:val="00A902CE"/>
    <w:rsid w:val="00AD1D3D"/>
    <w:rsid w:val="00BC7CE4"/>
    <w:rsid w:val="00C65525"/>
    <w:rsid w:val="00C92EA2"/>
    <w:rsid w:val="00E87693"/>
    <w:rsid w:val="00E952AD"/>
    <w:rsid w:val="00F572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819F"/>
  <w15:chartTrackingRefBased/>
  <w15:docId w15:val="{8F77AC79-3033-9442-83EA-C4B6A2F0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9A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470F1"/>
    <w:pPr>
      <w:keepNext/>
      <w:keepLines/>
      <w:spacing w:before="240"/>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unhideWhenUsed/>
    <w:qFormat/>
    <w:rsid w:val="009072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0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70F1"/>
    <w:pPr>
      <w:ind w:left="720"/>
      <w:contextualSpacing/>
    </w:pPr>
    <w:rPr>
      <w:rFonts w:asciiTheme="minorHAnsi" w:eastAsiaTheme="minorHAnsi" w:hAnsiTheme="minorHAnsi" w:cstheme="minorBidi"/>
      <w:lang w:val="en-GB" w:eastAsia="en-US"/>
    </w:rPr>
  </w:style>
  <w:style w:type="character" w:styleId="CommentReference">
    <w:name w:val="annotation reference"/>
    <w:basedOn w:val="DefaultParagraphFont"/>
    <w:uiPriority w:val="99"/>
    <w:semiHidden/>
    <w:unhideWhenUsed/>
    <w:rsid w:val="00003B8D"/>
    <w:rPr>
      <w:sz w:val="16"/>
      <w:szCs w:val="16"/>
    </w:rPr>
  </w:style>
  <w:style w:type="paragraph" w:styleId="CommentText">
    <w:name w:val="annotation text"/>
    <w:basedOn w:val="Normal"/>
    <w:link w:val="CommentTextChar"/>
    <w:uiPriority w:val="99"/>
    <w:unhideWhenUsed/>
    <w:rsid w:val="00003B8D"/>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rsid w:val="00003B8D"/>
    <w:rPr>
      <w:sz w:val="20"/>
      <w:szCs w:val="20"/>
    </w:rPr>
  </w:style>
  <w:style w:type="paragraph" w:styleId="CommentSubject">
    <w:name w:val="annotation subject"/>
    <w:basedOn w:val="CommentText"/>
    <w:next w:val="CommentText"/>
    <w:link w:val="CommentSubjectChar"/>
    <w:uiPriority w:val="99"/>
    <w:semiHidden/>
    <w:unhideWhenUsed/>
    <w:rsid w:val="00003B8D"/>
    <w:rPr>
      <w:b/>
      <w:bCs/>
    </w:rPr>
  </w:style>
  <w:style w:type="character" w:customStyle="1" w:styleId="CommentSubjectChar">
    <w:name w:val="Comment Subject Char"/>
    <w:basedOn w:val="CommentTextChar"/>
    <w:link w:val="CommentSubject"/>
    <w:uiPriority w:val="99"/>
    <w:semiHidden/>
    <w:rsid w:val="00003B8D"/>
    <w:rPr>
      <w:b/>
      <w:bCs/>
      <w:sz w:val="20"/>
      <w:szCs w:val="20"/>
    </w:rPr>
  </w:style>
  <w:style w:type="paragraph" w:styleId="BalloonText">
    <w:name w:val="Balloon Text"/>
    <w:basedOn w:val="Normal"/>
    <w:link w:val="BalloonTextChar"/>
    <w:uiPriority w:val="99"/>
    <w:semiHidden/>
    <w:unhideWhenUsed/>
    <w:rsid w:val="00003B8D"/>
    <w:rPr>
      <w:rFonts w:eastAsiaTheme="minorHAnsi"/>
      <w:sz w:val="18"/>
      <w:szCs w:val="18"/>
      <w:lang w:val="en-GB" w:eastAsia="en-US"/>
    </w:rPr>
  </w:style>
  <w:style w:type="character" w:customStyle="1" w:styleId="BalloonTextChar">
    <w:name w:val="Balloon Text Char"/>
    <w:basedOn w:val="DefaultParagraphFont"/>
    <w:link w:val="BalloonText"/>
    <w:uiPriority w:val="99"/>
    <w:semiHidden/>
    <w:rsid w:val="00003B8D"/>
    <w:rPr>
      <w:rFonts w:ascii="Times New Roman" w:hAnsi="Times New Roman" w:cs="Times New Roman"/>
      <w:sz w:val="18"/>
      <w:szCs w:val="18"/>
    </w:rPr>
  </w:style>
  <w:style w:type="table" w:styleId="TableGrid">
    <w:name w:val="Table Grid"/>
    <w:basedOn w:val="TableNormal"/>
    <w:uiPriority w:val="39"/>
    <w:rsid w:val="00697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4A97"/>
    <w:rPr>
      <w:color w:val="0563C1" w:themeColor="hyperlink"/>
      <w:u w:val="single"/>
    </w:rPr>
  </w:style>
  <w:style w:type="character" w:styleId="UnresolvedMention">
    <w:name w:val="Unresolved Mention"/>
    <w:basedOn w:val="DefaultParagraphFont"/>
    <w:uiPriority w:val="99"/>
    <w:semiHidden/>
    <w:unhideWhenUsed/>
    <w:rsid w:val="002B4A97"/>
    <w:rPr>
      <w:color w:val="605E5C"/>
      <w:shd w:val="clear" w:color="auto" w:fill="E1DFDD"/>
    </w:rPr>
  </w:style>
  <w:style w:type="paragraph" w:styleId="NormalWeb">
    <w:name w:val="Normal (Web)"/>
    <w:basedOn w:val="Normal"/>
    <w:uiPriority w:val="99"/>
    <w:unhideWhenUsed/>
    <w:rsid w:val="00A00983"/>
    <w:pPr>
      <w:spacing w:before="100" w:beforeAutospacing="1" w:after="100" w:afterAutospacing="1"/>
    </w:pPr>
  </w:style>
  <w:style w:type="paragraph" w:styleId="Header">
    <w:name w:val="header"/>
    <w:basedOn w:val="Normal"/>
    <w:link w:val="HeaderChar"/>
    <w:uiPriority w:val="99"/>
    <w:unhideWhenUsed/>
    <w:rsid w:val="009072AC"/>
    <w:pPr>
      <w:tabs>
        <w:tab w:val="center" w:pos="4513"/>
        <w:tab w:val="right" w:pos="9026"/>
      </w:tabs>
    </w:pPr>
  </w:style>
  <w:style w:type="character" w:customStyle="1" w:styleId="HeaderChar">
    <w:name w:val="Header Char"/>
    <w:basedOn w:val="DefaultParagraphFont"/>
    <w:link w:val="Header"/>
    <w:uiPriority w:val="99"/>
    <w:rsid w:val="009072AC"/>
    <w:rPr>
      <w:rFonts w:ascii="Times New Roman" w:eastAsia="Times New Roman" w:hAnsi="Times New Roman" w:cs="Times New Roman"/>
      <w:lang w:eastAsia="en-GB"/>
    </w:rPr>
  </w:style>
  <w:style w:type="paragraph" w:styleId="Footer">
    <w:name w:val="footer"/>
    <w:basedOn w:val="Normal"/>
    <w:link w:val="FooterChar"/>
    <w:uiPriority w:val="99"/>
    <w:unhideWhenUsed/>
    <w:rsid w:val="009072AC"/>
    <w:pPr>
      <w:tabs>
        <w:tab w:val="center" w:pos="4513"/>
        <w:tab w:val="right" w:pos="9026"/>
      </w:tabs>
    </w:pPr>
  </w:style>
  <w:style w:type="character" w:customStyle="1" w:styleId="FooterChar">
    <w:name w:val="Footer Char"/>
    <w:basedOn w:val="DefaultParagraphFont"/>
    <w:link w:val="Footer"/>
    <w:uiPriority w:val="99"/>
    <w:rsid w:val="009072AC"/>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9072AC"/>
  </w:style>
  <w:style w:type="paragraph" w:styleId="TOCHeading">
    <w:name w:val="TOC Heading"/>
    <w:basedOn w:val="Heading1"/>
    <w:next w:val="Normal"/>
    <w:uiPriority w:val="39"/>
    <w:unhideWhenUsed/>
    <w:qFormat/>
    <w:rsid w:val="009072A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072AC"/>
    <w:pPr>
      <w:spacing w:before="120"/>
    </w:pPr>
    <w:rPr>
      <w:rFonts w:asciiTheme="minorHAnsi" w:hAnsiTheme="minorHAnsi"/>
      <w:b/>
      <w:bCs/>
      <w:i/>
      <w:iCs/>
    </w:rPr>
  </w:style>
  <w:style w:type="paragraph" w:styleId="TOC2">
    <w:name w:val="toc 2"/>
    <w:basedOn w:val="Normal"/>
    <w:next w:val="Normal"/>
    <w:autoRedefine/>
    <w:uiPriority w:val="39"/>
    <w:unhideWhenUsed/>
    <w:rsid w:val="009072AC"/>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072A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072A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072A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072A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072A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072A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072AC"/>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9072AC"/>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1742">
      <w:bodyDiv w:val="1"/>
      <w:marLeft w:val="0"/>
      <w:marRight w:val="0"/>
      <w:marTop w:val="0"/>
      <w:marBottom w:val="0"/>
      <w:divBdr>
        <w:top w:val="none" w:sz="0" w:space="0" w:color="auto"/>
        <w:left w:val="none" w:sz="0" w:space="0" w:color="auto"/>
        <w:bottom w:val="none" w:sz="0" w:space="0" w:color="auto"/>
        <w:right w:val="none" w:sz="0" w:space="0" w:color="auto"/>
      </w:divBdr>
    </w:div>
    <w:div w:id="228999322">
      <w:bodyDiv w:val="1"/>
      <w:marLeft w:val="0"/>
      <w:marRight w:val="0"/>
      <w:marTop w:val="0"/>
      <w:marBottom w:val="0"/>
      <w:divBdr>
        <w:top w:val="none" w:sz="0" w:space="0" w:color="auto"/>
        <w:left w:val="none" w:sz="0" w:space="0" w:color="auto"/>
        <w:bottom w:val="none" w:sz="0" w:space="0" w:color="auto"/>
        <w:right w:val="none" w:sz="0" w:space="0" w:color="auto"/>
      </w:divBdr>
    </w:div>
    <w:div w:id="269096169">
      <w:bodyDiv w:val="1"/>
      <w:marLeft w:val="0"/>
      <w:marRight w:val="0"/>
      <w:marTop w:val="0"/>
      <w:marBottom w:val="0"/>
      <w:divBdr>
        <w:top w:val="none" w:sz="0" w:space="0" w:color="auto"/>
        <w:left w:val="none" w:sz="0" w:space="0" w:color="auto"/>
        <w:bottom w:val="none" w:sz="0" w:space="0" w:color="auto"/>
        <w:right w:val="none" w:sz="0" w:space="0" w:color="auto"/>
      </w:divBdr>
    </w:div>
    <w:div w:id="306128318">
      <w:bodyDiv w:val="1"/>
      <w:marLeft w:val="0"/>
      <w:marRight w:val="0"/>
      <w:marTop w:val="0"/>
      <w:marBottom w:val="0"/>
      <w:divBdr>
        <w:top w:val="none" w:sz="0" w:space="0" w:color="auto"/>
        <w:left w:val="none" w:sz="0" w:space="0" w:color="auto"/>
        <w:bottom w:val="none" w:sz="0" w:space="0" w:color="auto"/>
        <w:right w:val="none" w:sz="0" w:space="0" w:color="auto"/>
      </w:divBdr>
    </w:div>
    <w:div w:id="487479408">
      <w:bodyDiv w:val="1"/>
      <w:marLeft w:val="0"/>
      <w:marRight w:val="0"/>
      <w:marTop w:val="0"/>
      <w:marBottom w:val="0"/>
      <w:divBdr>
        <w:top w:val="none" w:sz="0" w:space="0" w:color="auto"/>
        <w:left w:val="none" w:sz="0" w:space="0" w:color="auto"/>
        <w:bottom w:val="none" w:sz="0" w:space="0" w:color="auto"/>
        <w:right w:val="none" w:sz="0" w:space="0" w:color="auto"/>
      </w:divBdr>
    </w:div>
    <w:div w:id="596182374">
      <w:bodyDiv w:val="1"/>
      <w:marLeft w:val="0"/>
      <w:marRight w:val="0"/>
      <w:marTop w:val="0"/>
      <w:marBottom w:val="0"/>
      <w:divBdr>
        <w:top w:val="none" w:sz="0" w:space="0" w:color="auto"/>
        <w:left w:val="none" w:sz="0" w:space="0" w:color="auto"/>
        <w:bottom w:val="none" w:sz="0" w:space="0" w:color="auto"/>
        <w:right w:val="none" w:sz="0" w:space="0" w:color="auto"/>
      </w:divBdr>
    </w:div>
    <w:div w:id="982276611">
      <w:bodyDiv w:val="1"/>
      <w:marLeft w:val="0"/>
      <w:marRight w:val="0"/>
      <w:marTop w:val="0"/>
      <w:marBottom w:val="0"/>
      <w:divBdr>
        <w:top w:val="none" w:sz="0" w:space="0" w:color="auto"/>
        <w:left w:val="none" w:sz="0" w:space="0" w:color="auto"/>
        <w:bottom w:val="none" w:sz="0" w:space="0" w:color="auto"/>
        <w:right w:val="none" w:sz="0" w:space="0" w:color="auto"/>
      </w:divBdr>
    </w:div>
    <w:div w:id="1005322962">
      <w:bodyDiv w:val="1"/>
      <w:marLeft w:val="0"/>
      <w:marRight w:val="0"/>
      <w:marTop w:val="0"/>
      <w:marBottom w:val="0"/>
      <w:divBdr>
        <w:top w:val="none" w:sz="0" w:space="0" w:color="auto"/>
        <w:left w:val="none" w:sz="0" w:space="0" w:color="auto"/>
        <w:bottom w:val="none" w:sz="0" w:space="0" w:color="auto"/>
        <w:right w:val="none" w:sz="0" w:space="0" w:color="auto"/>
      </w:divBdr>
    </w:div>
    <w:div w:id="1035233509">
      <w:bodyDiv w:val="1"/>
      <w:marLeft w:val="0"/>
      <w:marRight w:val="0"/>
      <w:marTop w:val="0"/>
      <w:marBottom w:val="0"/>
      <w:divBdr>
        <w:top w:val="none" w:sz="0" w:space="0" w:color="auto"/>
        <w:left w:val="none" w:sz="0" w:space="0" w:color="auto"/>
        <w:bottom w:val="none" w:sz="0" w:space="0" w:color="auto"/>
        <w:right w:val="none" w:sz="0" w:space="0" w:color="auto"/>
      </w:divBdr>
    </w:div>
    <w:div w:id="1049574056">
      <w:bodyDiv w:val="1"/>
      <w:marLeft w:val="0"/>
      <w:marRight w:val="0"/>
      <w:marTop w:val="0"/>
      <w:marBottom w:val="0"/>
      <w:divBdr>
        <w:top w:val="none" w:sz="0" w:space="0" w:color="auto"/>
        <w:left w:val="none" w:sz="0" w:space="0" w:color="auto"/>
        <w:bottom w:val="none" w:sz="0" w:space="0" w:color="auto"/>
        <w:right w:val="none" w:sz="0" w:space="0" w:color="auto"/>
      </w:divBdr>
      <w:divsChild>
        <w:div w:id="76906159">
          <w:marLeft w:val="0"/>
          <w:marRight w:val="0"/>
          <w:marTop w:val="0"/>
          <w:marBottom w:val="0"/>
          <w:divBdr>
            <w:top w:val="none" w:sz="0" w:space="0" w:color="auto"/>
            <w:left w:val="none" w:sz="0" w:space="0" w:color="auto"/>
            <w:bottom w:val="none" w:sz="0" w:space="0" w:color="auto"/>
            <w:right w:val="none" w:sz="0" w:space="0" w:color="auto"/>
          </w:divBdr>
          <w:divsChild>
            <w:div w:id="1849635950">
              <w:marLeft w:val="0"/>
              <w:marRight w:val="0"/>
              <w:marTop w:val="0"/>
              <w:marBottom w:val="0"/>
              <w:divBdr>
                <w:top w:val="none" w:sz="0" w:space="0" w:color="auto"/>
                <w:left w:val="none" w:sz="0" w:space="0" w:color="auto"/>
                <w:bottom w:val="none" w:sz="0" w:space="0" w:color="auto"/>
                <w:right w:val="none" w:sz="0" w:space="0" w:color="auto"/>
              </w:divBdr>
              <w:divsChild>
                <w:div w:id="5016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6517">
      <w:bodyDiv w:val="1"/>
      <w:marLeft w:val="0"/>
      <w:marRight w:val="0"/>
      <w:marTop w:val="0"/>
      <w:marBottom w:val="0"/>
      <w:divBdr>
        <w:top w:val="none" w:sz="0" w:space="0" w:color="auto"/>
        <w:left w:val="none" w:sz="0" w:space="0" w:color="auto"/>
        <w:bottom w:val="none" w:sz="0" w:space="0" w:color="auto"/>
        <w:right w:val="none" w:sz="0" w:space="0" w:color="auto"/>
      </w:divBdr>
    </w:div>
    <w:div w:id="1092122780">
      <w:bodyDiv w:val="1"/>
      <w:marLeft w:val="0"/>
      <w:marRight w:val="0"/>
      <w:marTop w:val="0"/>
      <w:marBottom w:val="0"/>
      <w:divBdr>
        <w:top w:val="none" w:sz="0" w:space="0" w:color="auto"/>
        <w:left w:val="none" w:sz="0" w:space="0" w:color="auto"/>
        <w:bottom w:val="none" w:sz="0" w:space="0" w:color="auto"/>
        <w:right w:val="none" w:sz="0" w:space="0" w:color="auto"/>
      </w:divBdr>
    </w:div>
    <w:div w:id="1265502555">
      <w:bodyDiv w:val="1"/>
      <w:marLeft w:val="0"/>
      <w:marRight w:val="0"/>
      <w:marTop w:val="0"/>
      <w:marBottom w:val="0"/>
      <w:divBdr>
        <w:top w:val="none" w:sz="0" w:space="0" w:color="auto"/>
        <w:left w:val="none" w:sz="0" w:space="0" w:color="auto"/>
        <w:bottom w:val="none" w:sz="0" w:space="0" w:color="auto"/>
        <w:right w:val="none" w:sz="0" w:space="0" w:color="auto"/>
      </w:divBdr>
    </w:div>
    <w:div w:id="1418600570">
      <w:bodyDiv w:val="1"/>
      <w:marLeft w:val="0"/>
      <w:marRight w:val="0"/>
      <w:marTop w:val="0"/>
      <w:marBottom w:val="0"/>
      <w:divBdr>
        <w:top w:val="none" w:sz="0" w:space="0" w:color="auto"/>
        <w:left w:val="none" w:sz="0" w:space="0" w:color="auto"/>
        <w:bottom w:val="none" w:sz="0" w:space="0" w:color="auto"/>
        <w:right w:val="none" w:sz="0" w:space="0" w:color="auto"/>
      </w:divBdr>
    </w:div>
    <w:div w:id="1497570832">
      <w:bodyDiv w:val="1"/>
      <w:marLeft w:val="0"/>
      <w:marRight w:val="0"/>
      <w:marTop w:val="0"/>
      <w:marBottom w:val="0"/>
      <w:divBdr>
        <w:top w:val="none" w:sz="0" w:space="0" w:color="auto"/>
        <w:left w:val="none" w:sz="0" w:space="0" w:color="auto"/>
        <w:bottom w:val="none" w:sz="0" w:space="0" w:color="auto"/>
        <w:right w:val="none" w:sz="0" w:space="0" w:color="auto"/>
      </w:divBdr>
    </w:div>
    <w:div w:id="1542740261">
      <w:bodyDiv w:val="1"/>
      <w:marLeft w:val="0"/>
      <w:marRight w:val="0"/>
      <w:marTop w:val="0"/>
      <w:marBottom w:val="0"/>
      <w:divBdr>
        <w:top w:val="none" w:sz="0" w:space="0" w:color="auto"/>
        <w:left w:val="none" w:sz="0" w:space="0" w:color="auto"/>
        <w:bottom w:val="none" w:sz="0" w:space="0" w:color="auto"/>
        <w:right w:val="none" w:sz="0" w:space="0" w:color="auto"/>
      </w:divBdr>
    </w:div>
    <w:div w:id="1725063851">
      <w:bodyDiv w:val="1"/>
      <w:marLeft w:val="0"/>
      <w:marRight w:val="0"/>
      <w:marTop w:val="0"/>
      <w:marBottom w:val="0"/>
      <w:divBdr>
        <w:top w:val="none" w:sz="0" w:space="0" w:color="auto"/>
        <w:left w:val="none" w:sz="0" w:space="0" w:color="auto"/>
        <w:bottom w:val="none" w:sz="0" w:space="0" w:color="auto"/>
        <w:right w:val="none" w:sz="0" w:space="0" w:color="auto"/>
      </w:divBdr>
    </w:div>
    <w:div w:id="1886527831">
      <w:bodyDiv w:val="1"/>
      <w:marLeft w:val="0"/>
      <w:marRight w:val="0"/>
      <w:marTop w:val="0"/>
      <w:marBottom w:val="0"/>
      <w:divBdr>
        <w:top w:val="none" w:sz="0" w:space="0" w:color="auto"/>
        <w:left w:val="none" w:sz="0" w:space="0" w:color="auto"/>
        <w:bottom w:val="none" w:sz="0" w:space="0" w:color="auto"/>
        <w:right w:val="none" w:sz="0" w:space="0" w:color="auto"/>
      </w:divBdr>
    </w:div>
    <w:div w:id="1947232345">
      <w:bodyDiv w:val="1"/>
      <w:marLeft w:val="0"/>
      <w:marRight w:val="0"/>
      <w:marTop w:val="0"/>
      <w:marBottom w:val="0"/>
      <w:divBdr>
        <w:top w:val="none" w:sz="0" w:space="0" w:color="auto"/>
        <w:left w:val="none" w:sz="0" w:space="0" w:color="auto"/>
        <w:bottom w:val="none" w:sz="0" w:space="0" w:color="auto"/>
        <w:right w:val="none" w:sz="0" w:space="0" w:color="auto"/>
      </w:divBdr>
    </w:div>
    <w:div w:id="1983264472">
      <w:bodyDiv w:val="1"/>
      <w:marLeft w:val="0"/>
      <w:marRight w:val="0"/>
      <w:marTop w:val="0"/>
      <w:marBottom w:val="0"/>
      <w:divBdr>
        <w:top w:val="none" w:sz="0" w:space="0" w:color="auto"/>
        <w:left w:val="none" w:sz="0" w:space="0" w:color="auto"/>
        <w:bottom w:val="none" w:sz="0" w:space="0" w:color="auto"/>
        <w:right w:val="none" w:sz="0" w:space="0" w:color="auto"/>
      </w:divBdr>
    </w:div>
    <w:div w:id="1989630108">
      <w:bodyDiv w:val="1"/>
      <w:marLeft w:val="0"/>
      <w:marRight w:val="0"/>
      <w:marTop w:val="0"/>
      <w:marBottom w:val="0"/>
      <w:divBdr>
        <w:top w:val="none" w:sz="0" w:space="0" w:color="auto"/>
        <w:left w:val="none" w:sz="0" w:space="0" w:color="auto"/>
        <w:bottom w:val="none" w:sz="0" w:space="0" w:color="auto"/>
        <w:right w:val="none" w:sz="0" w:space="0" w:color="auto"/>
      </w:divBdr>
    </w:div>
    <w:div w:id="2038849350">
      <w:bodyDiv w:val="1"/>
      <w:marLeft w:val="0"/>
      <w:marRight w:val="0"/>
      <w:marTop w:val="0"/>
      <w:marBottom w:val="0"/>
      <w:divBdr>
        <w:top w:val="none" w:sz="0" w:space="0" w:color="auto"/>
        <w:left w:val="none" w:sz="0" w:space="0" w:color="auto"/>
        <w:bottom w:val="none" w:sz="0" w:space="0" w:color="auto"/>
        <w:right w:val="none" w:sz="0" w:space="0" w:color="auto"/>
      </w:divBdr>
    </w:div>
    <w:div w:id="20455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40.71.87.225/add-record-form.ph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40.71.87.225/test-continuous-integration.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B7FEF2D3C3E4AAFF2D7607F5E3C11" ma:contentTypeVersion="0" ma:contentTypeDescription="Create a new document." ma:contentTypeScope="" ma:versionID="74bafa5aefbca9adc94e160ac16c5c9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430110E-B58B-4CBE-9BE4-DB0495783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D4D607-67F3-479F-BE84-9FA7DCE25A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1A402A-F9FC-40DB-8198-034BFA8C8AA8}">
  <ds:schemaRefs>
    <ds:schemaRef ds:uri="http://schemas.microsoft.com/sharepoint/v3/contenttype/forms"/>
  </ds:schemaRefs>
</ds:datastoreItem>
</file>

<file path=customXml/itemProps4.xml><?xml version="1.0" encoding="utf-8"?>
<ds:datastoreItem xmlns:ds="http://schemas.openxmlformats.org/officeDocument/2006/customXml" ds:itemID="{F28A2F90-5128-BE48-B956-8AEB8139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neilhogarty@gmail.com</dc:creator>
  <cp:keywords/>
  <dc:description/>
  <cp:lastModifiedBy>Daniel Vilanova Titello</cp:lastModifiedBy>
  <cp:revision>2</cp:revision>
  <dcterms:created xsi:type="dcterms:W3CDTF">2020-06-07T22:28:00Z</dcterms:created>
  <dcterms:modified xsi:type="dcterms:W3CDTF">2020-06-07T22:28:00Z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0x01010016DB7FEF2D3C3E4AAFF2D7607F5E3C11</vt:lpwstr>
  </property>
</Properties>
</file>